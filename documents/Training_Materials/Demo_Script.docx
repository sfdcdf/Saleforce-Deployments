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AF0" w:rsidRPr="001C3A85" w:rsidRDefault="00742256" w:rsidP="008D6AF0">
      <w:pPr>
        <w:pStyle w:val="Heading3"/>
        <w:rPr>
          <w:rFonts w:ascii="Times New Roman" w:hAnsi="Times New Roman" w:cs="Times New Roman"/>
        </w:rPr>
      </w:pPr>
      <w:r>
        <w:rPr>
          <w:rFonts w:ascii="Times New Roman" w:hAnsi="Times New Roman" w:cs="Times New Roman"/>
        </w:rPr>
        <w:t>Running a</w:t>
      </w:r>
      <w:r w:rsidR="008D6AF0" w:rsidRPr="001C3A85">
        <w:rPr>
          <w:rFonts w:ascii="Times New Roman" w:hAnsi="Times New Roman" w:cs="Times New Roman"/>
        </w:rPr>
        <w:t xml:space="preserve"> Demo</w:t>
      </w:r>
      <w:r w:rsidR="005F4E87">
        <w:rPr>
          <w:rFonts w:ascii="Times New Roman" w:hAnsi="Times New Roman" w:cs="Times New Roman"/>
        </w:rPr>
        <w:t xml:space="preserve"> – </w:t>
      </w:r>
      <w:r w:rsidR="005A3FCB">
        <w:rPr>
          <w:rFonts w:ascii="Times New Roman" w:hAnsi="Times New Roman" w:cs="Times New Roman"/>
        </w:rPr>
        <w:t>Version</w:t>
      </w:r>
      <w:r w:rsidR="005F4E87" w:rsidRPr="005A3FCB">
        <w:rPr>
          <w:rFonts w:ascii="Times New Roman" w:hAnsi="Times New Roman" w:cs="Times New Roman"/>
        </w:rPr>
        <w:t xml:space="preserve"> </w:t>
      </w:r>
      <w:r w:rsidR="006D2BFC" w:rsidRPr="005A3FCB">
        <w:rPr>
          <w:rFonts w:ascii="Times New Roman" w:hAnsi="Times New Roman" w:cs="Times New Roman"/>
        </w:rPr>
        <w:t>C</w:t>
      </w:r>
    </w:p>
    <w:p w:rsidR="008D6AF0" w:rsidRPr="001C3A85" w:rsidRDefault="008D6AF0" w:rsidP="008D6AF0">
      <w:pPr>
        <w:pStyle w:val="separator"/>
      </w:pPr>
    </w:p>
    <w:tbl>
      <w:tblPr>
        <w:tblW w:w="0" w:type="auto"/>
        <w:tblLayout w:type="fixed"/>
        <w:tblLook w:val="0000"/>
      </w:tblPr>
      <w:tblGrid>
        <w:gridCol w:w="1728"/>
        <w:gridCol w:w="7740"/>
      </w:tblGrid>
      <w:tr w:rsidR="008D6AF0" w:rsidRPr="001C3A85">
        <w:tc>
          <w:tcPr>
            <w:tcW w:w="1728" w:type="dxa"/>
          </w:tcPr>
          <w:p w:rsidR="008D6AF0" w:rsidRPr="00742256" w:rsidRDefault="008D6AF0">
            <w:pPr>
              <w:pStyle w:val="Heading4"/>
              <w:rPr>
                <w:rFonts w:cs="Arial"/>
              </w:rPr>
            </w:pPr>
            <w:r w:rsidRPr="00742256">
              <w:rPr>
                <w:rFonts w:cs="Arial"/>
              </w:rPr>
              <w:t>Overview</w:t>
            </w:r>
          </w:p>
        </w:tc>
        <w:tc>
          <w:tcPr>
            <w:tcW w:w="7740" w:type="dxa"/>
          </w:tcPr>
          <w:p w:rsidR="008D6AF0" w:rsidRDefault="00742256">
            <w:pPr>
              <w:pStyle w:val="PlainText"/>
              <w:rPr>
                <w:rFonts w:cs="Times New Roman"/>
              </w:rPr>
            </w:pPr>
            <w:r>
              <w:rPr>
                <w:rFonts w:cs="Times New Roman"/>
              </w:rPr>
              <w:t>The purpose of this document is to provide you with a general outline to follow during a demo.</w:t>
            </w:r>
          </w:p>
          <w:p w:rsidR="00742256" w:rsidRDefault="00742256">
            <w:pPr>
              <w:pStyle w:val="PlainText"/>
              <w:rPr>
                <w:rFonts w:cs="Times New Roman"/>
              </w:rPr>
            </w:pPr>
          </w:p>
          <w:p w:rsidR="00C963AA" w:rsidRDefault="00742256" w:rsidP="00C963AA">
            <w:pPr>
              <w:pStyle w:val="PlainText"/>
              <w:rPr>
                <w:rFonts w:cs="Times New Roman"/>
              </w:rPr>
            </w:pPr>
            <w:r>
              <w:rPr>
                <w:rFonts w:cs="Times New Roman"/>
              </w:rPr>
              <w:t>Every demo will be unique, and many factors will determine the path it will take.</w:t>
            </w:r>
            <w:r w:rsidR="00C963AA">
              <w:rPr>
                <w:rFonts w:cs="Times New Roman"/>
              </w:rPr>
              <w:t xml:space="preserve">  </w:t>
            </w:r>
            <w:r>
              <w:rPr>
                <w:rFonts w:cs="Times New Roman"/>
              </w:rPr>
              <w:t xml:space="preserve">However, your demo will nearly always follow a basic format.  </w:t>
            </w:r>
          </w:p>
          <w:p w:rsidR="00C963AA" w:rsidRDefault="00C963AA" w:rsidP="00C963AA">
            <w:pPr>
              <w:pStyle w:val="PlainText"/>
              <w:rPr>
                <w:rFonts w:cs="Times New Roman"/>
              </w:rPr>
            </w:pPr>
          </w:p>
          <w:p w:rsidR="00742256" w:rsidRDefault="00742256" w:rsidP="00C963AA">
            <w:pPr>
              <w:pStyle w:val="PlainText"/>
              <w:rPr>
                <w:rFonts w:cs="Times New Roman"/>
              </w:rPr>
            </w:pPr>
            <w:r>
              <w:rPr>
                <w:rFonts w:cs="Times New Roman"/>
              </w:rPr>
              <w:t>This document is an outline for the “Combo” demo (Sponsored + Organic).</w:t>
            </w:r>
          </w:p>
          <w:p w:rsidR="004A4E00" w:rsidRPr="001C3A85" w:rsidRDefault="004A4E00" w:rsidP="00C963AA">
            <w:pPr>
              <w:pStyle w:val="PlainText"/>
              <w:rPr>
                <w:rFonts w:cs="Times New Roman"/>
              </w:rPr>
            </w:pPr>
          </w:p>
        </w:tc>
      </w:tr>
    </w:tbl>
    <w:p w:rsidR="00742256" w:rsidRDefault="00742256" w:rsidP="00742256">
      <w:pPr>
        <w:pStyle w:val="separator"/>
      </w:pPr>
    </w:p>
    <w:tbl>
      <w:tblPr>
        <w:tblW w:w="0" w:type="auto"/>
        <w:tblLayout w:type="fixed"/>
        <w:tblLook w:val="0000"/>
      </w:tblPr>
      <w:tblGrid>
        <w:gridCol w:w="1728"/>
        <w:gridCol w:w="7740"/>
      </w:tblGrid>
      <w:tr w:rsidR="00742256">
        <w:tc>
          <w:tcPr>
            <w:tcW w:w="1728" w:type="dxa"/>
          </w:tcPr>
          <w:p w:rsidR="00742256" w:rsidRDefault="00742256">
            <w:pPr>
              <w:pStyle w:val="Heading4"/>
            </w:pPr>
            <w:r>
              <w:t>Opening</w:t>
            </w:r>
          </w:p>
        </w:tc>
        <w:tc>
          <w:tcPr>
            <w:tcW w:w="7740" w:type="dxa"/>
          </w:tcPr>
          <w:p w:rsidR="00742256" w:rsidRDefault="00742256" w:rsidP="00742256">
            <w:pPr>
              <w:rPr>
                <w:szCs w:val="24"/>
              </w:rPr>
            </w:pPr>
            <w:r w:rsidRPr="001C3A85">
              <w:rPr>
                <w:szCs w:val="24"/>
              </w:rPr>
              <w:t>Before picking up the phone, make sure that you have the following in order:</w:t>
            </w:r>
          </w:p>
          <w:p w:rsidR="00C963AA" w:rsidRDefault="00C963AA" w:rsidP="00742256">
            <w:pPr>
              <w:rPr>
                <w:szCs w:val="24"/>
              </w:rPr>
            </w:pPr>
          </w:p>
          <w:p w:rsidR="00C963AA" w:rsidRPr="00C963AA" w:rsidRDefault="00C963AA" w:rsidP="00C963AA">
            <w:pPr>
              <w:rPr>
                <w:b/>
              </w:rPr>
            </w:pPr>
            <w:r w:rsidRPr="00C963AA">
              <w:rPr>
                <w:b/>
                <w:szCs w:val="24"/>
              </w:rPr>
              <w:t xml:space="preserve">Action: </w:t>
            </w:r>
            <w:r w:rsidR="00742256" w:rsidRPr="00C963AA">
              <w:rPr>
                <w:b/>
              </w:rPr>
              <w:t>PowerPoint deck pulled up</w:t>
            </w:r>
          </w:p>
          <w:p w:rsidR="00C963AA" w:rsidRDefault="00742256" w:rsidP="00C963AA">
            <w:pPr>
              <w:pStyle w:val="BulletIndent1"/>
            </w:pPr>
            <w:r w:rsidRPr="001C3A85">
              <w:t>customized,</w:t>
            </w:r>
          </w:p>
          <w:p w:rsidR="00742256" w:rsidRDefault="00742256" w:rsidP="00C963AA">
            <w:pPr>
              <w:pStyle w:val="BulletIndent1"/>
            </w:pPr>
            <w:r w:rsidRPr="001C3A85">
              <w:t>ready to be shown in “Presentation Mode”</w:t>
            </w:r>
          </w:p>
          <w:p w:rsidR="00B27CE8" w:rsidRPr="001C3A85" w:rsidRDefault="00B27CE8" w:rsidP="00B27CE8">
            <w:pPr>
              <w:pStyle w:val="BulletIndent1"/>
              <w:numPr>
                <w:ilvl w:val="0"/>
                <w:numId w:val="0"/>
              </w:numPr>
              <w:ind w:left="432"/>
            </w:pPr>
          </w:p>
          <w:p w:rsidR="00742256" w:rsidRPr="001C3A85" w:rsidRDefault="00B27CE8" w:rsidP="00B27CE8">
            <w:pPr>
              <w:pStyle w:val="PlainText"/>
            </w:pPr>
            <w:r w:rsidRPr="00B27CE8">
              <w:rPr>
                <w:b/>
              </w:rPr>
              <w:t>Action:</w:t>
            </w:r>
            <w:r>
              <w:t xml:space="preserve"> </w:t>
            </w:r>
            <w:r w:rsidR="00742256" w:rsidRPr="00C963AA">
              <w:rPr>
                <w:b/>
              </w:rPr>
              <w:t>Firefox open with the following tabs</w:t>
            </w:r>
            <w:r w:rsidR="00742256" w:rsidRPr="001C3A85">
              <w:t>:</w:t>
            </w:r>
          </w:p>
          <w:p w:rsidR="00742256" w:rsidRPr="001C3A85" w:rsidRDefault="00742256" w:rsidP="00B27CE8">
            <w:pPr>
              <w:pStyle w:val="BulletIndent1"/>
            </w:pPr>
            <w:r w:rsidRPr="001C3A85">
              <w:t>Google</w:t>
            </w:r>
          </w:p>
          <w:p w:rsidR="00742256" w:rsidRPr="001C3A85" w:rsidRDefault="00742256" w:rsidP="00B27CE8">
            <w:pPr>
              <w:pStyle w:val="BulletIndent1"/>
            </w:pPr>
            <w:r w:rsidRPr="001C3A85">
              <w:t>Client’s Website</w:t>
            </w:r>
          </w:p>
          <w:p w:rsidR="00742256" w:rsidRDefault="00742256" w:rsidP="00B27CE8">
            <w:pPr>
              <w:pStyle w:val="BulletIndent1"/>
            </w:pPr>
            <w:r w:rsidRPr="001C3A85">
              <w:t>AdverSite example</w:t>
            </w:r>
          </w:p>
          <w:p w:rsidR="00742256" w:rsidRPr="001C3A85" w:rsidRDefault="00742256" w:rsidP="00B27CE8">
            <w:pPr>
              <w:pStyle w:val="BulletIndent1"/>
            </w:pPr>
            <w:r w:rsidRPr="001C3A85">
              <w:t>A Yodle Live demo account, ready to be shown in “Client View”</w:t>
            </w:r>
          </w:p>
          <w:p w:rsidR="00742256" w:rsidRDefault="00742256" w:rsidP="00742256">
            <w:pPr>
              <w:pStyle w:val="BulletIndent1"/>
            </w:pPr>
            <w:r w:rsidRPr="001C3A85">
              <w:t>A GoToMeeting initiated</w:t>
            </w:r>
          </w:p>
          <w:p w:rsidR="005D17E0" w:rsidRDefault="005D17E0" w:rsidP="005D17E0">
            <w:pPr>
              <w:pStyle w:val="BulletIndent1"/>
              <w:numPr>
                <w:ilvl w:val="0"/>
                <w:numId w:val="0"/>
              </w:numPr>
              <w:ind w:left="432" w:hanging="288"/>
            </w:pPr>
          </w:p>
          <w:tbl>
            <w:tblPr>
              <w:tblStyle w:val="Table3Deffects1"/>
              <w:tblW w:w="0" w:type="auto"/>
              <w:tblLayout w:type="fixed"/>
              <w:tblLook w:val="04A0"/>
            </w:tblPr>
            <w:tblGrid>
              <w:gridCol w:w="7509"/>
            </w:tblGrid>
            <w:tr w:rsidR="0027575D" w:rsidTr="0027575D">
              <w:trPr>
                <w:cnfStyle w:val="100000000000"/>
              </w:trPr>
              <w:tc>
                <w:tcPr>
                  <w:cnfStyle w:val="001000000100"/>
                  <w:tcW w:w="7509" w:type="dxa"/>
                </w:tcPr>
                <w:p w:rsidR="0027575D" w:rsidRPr="0027575D" w:rsidRDefault="0027575D" w:rsidP="0027575D">
                  <w:pPr>
                    <w:rPr>
                      <w:b w:val="0"/>
                      <w:color w:val="auto"/>
                    </w:rPr>
                  </w:pPr>
                  <w:r w:rsidRPr="0027575D">
                    <w:rPr>
                      <w:color w:val="auto"/>
                    </w:rPr>
                    <w:t xml:space="preserve">Skip Point: </w:t>
                  </w:r>
                  <w:r w:rsidRPr="0027575D">
                    <w:rPr>
                      <w:b w:val="0"/>
                      <w:color w:val="auto"/>
                    </w:rPr>
                    <w:t xml:space="preserve">Have Site Explorer and/or </w:t>
                  </w:r>
                  <w:proofErr w:type="spellStart"/>
                  <w:r w:rsidRPr="0027575D">
                    <w:rPr>
                      <w:b w:val="0"/>
                      <w:color w:val="auto"/>
                    </w:rPr>
                    <w:t>WooRank</w:t>
                  </w:r>
                  <w:proofErr w:type="spellEnd"/>
                  <w:r w:rsidRPr="0027575D">
                    <w:rPr>
                      <w:b w:val="0"/>
                      <w:color w:val="auto"/>
                    </w:rPr>
                    <w:t xml:space="preserve"> pulled up (if necessary for pitching YO)</w:t>
                  </w:r>
                </w:p>
              </w:tc>
            </w:tr>
          </w:tbl>
          <w:p w:rsidR="0027575D" w:rsidRDefault="0027575D" w:rsidP="005D17E0">
            <w:pPr>
              <w:pStyle w:val="BulletIndent1"/>
              <w:numPr>
                <w:ilvl w:val="0"/>
                <w:numId w:val="0"/>
              </w:numPr>
              <w:ind w:left="432" w:hanging="288"/>
            </w:pPr>
          </w:p>
          <w:p w:rsidR="005D17E0" w:rsidRPr="000A3362" w:rsidRDefault="005D17E0" w:rsidP="005D17E0">
            <w:pPr>
              <w:pStyle w:val="BulletIndent1"/>
              <w:numPr>
                <w:ilvl w:val="0"/>
                <w:numId w:val="0"/>
              </w:numPr>
              <w:rPr>
                <w:b/>
              </w:rPr>
            </w:pPr>
            <w:r w:rsidRPr="000A3362">
              <w:rPr>
                <w:b/>
              </w:rPr>
              <w:t xml:space="preserve">Action: </w:t>
            </w:r>
            <w:r w:rsidR="00251615">
              <w:rPr>
                <w:b/>
              </w:rPr>
              <w:t>Become familiar with Demo Account’s Budget</w:t>
            </w:r>
            <w:r w:rsidR="008647C9" w:rsidRPr="000A3362">
              <w:rPr>
                <w:b/>
              </w:rPr>
              <w:t xml:space="preserve"> </w:t>
            </w:r>
          </w:p>
          <w:p w:rsidR="008C5282" w:rsidRPr="00AF2550" w:rsidRDefault="00251615" w:rsidP="008647C9">
            <w:pPr>
              <w:pStyle w:val="BulletIndent1"/>
            </w:pPr>
            <w:r>
              <w:t>Be aware of how many calls they are getting compared to their budget</w:t>
            </w:r>
          </w:p>
          <w:p w:rsidR="005D17E0" w:rsidRDefault="005D17E0" w:rsidP="005D17E0">
            <w:pPr>
              <w:pStyle w:val="BulletIndent1"/>
              <w:numPr>
                <w:ilvl w:val="0"/>
                <w:numId w:val="0"/>
              </w:numPr>
              <w:ind w:left="432" w:hanging="288"/>
              <w:rPr>
                <w:color w:val="C00000"/>
              </w:rPr>
            </w:pPr>
          </w:p>
          <w:p w:rsidR="005D17E0" w:rsidRPr="000A3362" w:rsidRDefault="00AF2550" w:rsidP="005D17E0">
            <w:pPr>
              <w:pStyle w:val="BulletIndent1"/>
              <w:numPr>
                <w:ilvl w:val="0"/>
                <w:numId w:val="0"/>
              </w:numPr>
              <w:rPr>
                <w:b/>
              </w:rPr>
            </w:pPr>
            <w:r w:rsidRPr="000A3362">
              <w:rPr>
                <w:b/>
              </w:rPr>
              <w:t>Action:  Open Sales Wizard</w:t>
            </w:r>
          </w:p>
          <w:p w:rsidR="00AF2550" w:rsidRDefault="00AF2550" w:rsidP="005D17E0">
            <w:pPr>
              <w:pStyle w:val="BulletIndent1"/>
            </w:pPr>
            <w:r w:rsidRPr="00AF2550">
              <w:t xml:space="preserve">Click on “Create </w:t>
            </w:r>
            <w:r>
              <w:t>in Yodle Live” from the opportunity</w:t>
            </w:r>
            <w:r w:rsidR="00B76DB9">
              <w:t xml:space="preserve"> in </w:t>
            </w:r>
            <w:r w:rsidR="005D64FC">
              <w:t>Sales Force</w:t>
            </w:r>
          </w:p>
          <w:p w:rsidR="005D17E0" w:rsidRPr="005D17E0" w:rsidRDefault="005D17E0" w:rsidP="005D17E0">
            <w:pPr>
              <w:pStyle w:val="BulletIndent1"/>
            </w:pPr>
            <w:r>
              <w:t>Fill in prospect info</w:t>
            </w:r>
            <w:r w:rsidR="00AF2550">
              <w:t>, then minimize window</w:t>
            </w:r>
          </w:p>
          <w:p w:rsidR="00742256" w:rsidRPr="001C3A85" w:rsidRDefault="00742256" w:rsidP="00742256">
            <w:pPr>
              <w:pStyle w:val="BulletIndent1"/>
              <w:numPr>
                <w:ilvl w:val="0"/>
                <w:numId w:val="0"/>
              </w:numPr>
              <w:ind w:left="432"/>
            </w:pPr>
          </w:p>
          <w:p w:rsidR="00742256" w:rsidRPr="002D7F73" w:rsidRDefault="00C963AA" w:rsidP="00742256">
            <w:pPr>
              <w:rPr>
                <w:szCs w:val="24"/>
              </w:rPr>
            </w:pPr>
            <w:r w:rsidRPr="00C963AA">
              <w:rPr>
                <w:b/>
                <w:szCs w:val="24"/>
              </w:rPr>
              <w:t xml:space="preserve">Action: </w:t>
            </w:r>
            <w:r w:rsidR="002D7F73" w:rsidRPr="00C963AA">
              <w:rPr>
                <w:b/>
                <w:szCs w:val="24"/>
              </w:rPr>
              <w:t>Call your prospect and then</w:t>
            </w:r>
            <w:r w:rsidR="00742256" w:rsidRPr="002D7F73">
              <w:rPr>
                <w:szCs w:val="24"/>
              </w:rPr>
              <w:t>:</w:t>
            </w:r>
          </w:p>
          <w:p w:rsidR="00742256" w:rsidRPr="001C3A85" w:rsidRDefault="00742256" w:rsidP="002D7F73">
            <w:pPr>
              <w:pStyle w:val="BulletIndent1"/>
            </w:pPr>
            <w:r w:rsidRPr="001C3A85">
              <w:t>Thank your prospect for their time</w:t>
            </w:r>
          </w:p>
          <w:p w:rsidR="00742256" w:rsidRPr="001C3A85" w:rsidRDefault="00742256" w:rsidP="002D7F73">
            <w:pPr>
              <w:pStyle w:val="BulletIndent1"/>
            </w:pPr>
            <w:r w:rsidRPr="001C3A85">
              <w:t>Make initial small talk to build rapport</w:t>
            </w:r>
          </w:p>
          <w:p w:rsidR="00742256" w:rsidRDefault="00F0149D" w:rsidP="002D7F73">
            <w:pPr>
              <w:pStyle w:val="BulletIndent1"/>
            </w:pPr>
            <w:r>
              <w:t>“Have you ever used GoToMeeting before?”</w:t>
            </w:r>
          </w:p>
          <w:p w:rsidR="002D7F73" w:rsidRPr="001C3A85" w:rsidRDefault="002D7F73" w:rsidP="002D7F73">
            <w:pPr>
              <w:pStyle w:val="BulletIndent1"/>
              <w:numPr>
                <w:ilvl w:val="0"/>
                <w:numId w:val="0"/>
              </w:numPr>
              <w:ind w:left="432"/>
            </w:pPr>
          </w:p>
          <w:p w:rsidR="00097400" w:rsidRDefault="00742256" w:rsidP="00742256">
            <w:pPr>
              <w:pStyle w:val="PlainText"/>
            </w:pPr>
            <w:r w:rsidRPr="001C3A85">
              <w:rPr>
                <w:rFonts w:cs="Times New Roman"/>
                <w:b/>
                <w:szCs w:val="24"/>
              </w:rPr>
              <w:t>Transition</w:t>
            </w:r>
            <w:r w:rsidRPr="001C3A85">
              <w:rPr>
                <w:rFonts w:cs="Times New Roman"/>
                <w:szCs w:val="24"/>
              </w:rPr>
              <w:t>: “</w:t>
            </w:r>
            <w:r w:rsidR="00F0149D" w:rsidRPr="001C3A85">
              <w:rPr>
                <w:rFonts w:cs="Times New Roman"/>
                <w:szCs w:val="24"/>
              </w:rPr>
              <w:t xml:space="preserve">As </w:t>
            </w:r>
            <w:r w:rsidR="00F0149D">
              <w:rPr>
                <w:rFonts w:cs="Times New Roman"/>
                <w:szCs w:val="24"/>
              </w:rPr>
              <w:t>we</w:t>
            </w:r>
            <w:r w:rsidR="00F0149D" w:rsidRPr="001C3A85">
              <w:rPr>
                <w:rFonts w:cs="Times New Roman"/>
                <w:szCs w:val="24"/>
              </w:rPr>
              <w:t xml:space="preserve"> get things setup</w:t>
            </w:r>
            <w:r w:rsidR="00F0149D">
              <w:rPr>
                <w:szCs w:val="24"/>
              </w:rPr>
              <w:t xml:space="preserve"> I would</w:t>
            </w:r>
            <w:r w:rsidR="00F0149D" w:rsidRPr="004B42D1">
              <w:rPr>
                <w:szCs w:val="24"/>
              </w:rPr>
              <w:t xml:space="preserve"> like to get to know your business a little better, how you’ve been marke</w:t>
            </w:r>
            <w:r w:rsidR="00F0149D">
              <w:rPr>
                <w:szCs w:val="24"/>
              </w:rPr>
              <w:t>ting, and see how we can help</w:t>
            </w:r>
            <w:r w:rsidR="00F0149D" w:rsidRPr="001C3A85">
              <w:rPr>
                <w:rFonts w:cs="Times New Roman"/>
                <w:szCs w:val="24"/>
              </w:rPr>
              <w:t>.”</w:t>
            </w:r>
          </w:p>
          <w:p w:rsidR="004E031F" w:rsidRDefault="004E031F" w:rsidP="004E031F">
            <w:pPr>
              <w:pStyle w:val="PlainText"/>
            </w:pPr>
          </w:p>
        </w:tc>
      </w:tr>
    </w:tbl>
    <w:p w:rsidR="008D6AF0" w:rsidRPr="00742256" w:rsidRDefault="008D6AF0" w:rsidP="00742256">
      <w:pPr>
        <w:pStyle w:val="separator"/>
      </w:pPr>
    </w:p>
    <w:tbl>
      <w:tblPr>
        <w:tblW w:w="0" w:type="auto"/>
        <w:tblLayout w:type="fixed"/>
        <w:tblLook w:val="0000"/>
      </w:tblPr>
      <w:tblGrid>
        <w:gridCol w:w="1728"/>
        <w:gridCol w:w="7740"/>
      </w:tblGrid>
      <w:tr w:rsidR="008D6AF0" w:rsidRPr="001C3A85">
        <w:tc>
          <w:tcPr>
            <w:tcW w:w="1728" w:type="dxa"/>
          </w:tcPr>
          <w:p w:rsidR="008D6AF0" w:rsidRPr="00742256" w:rsidRDefault="008D6AF0">
            <w:pPr>
              <w:pStyle w:val="Heading4"/>
              <w:rPr>
                <w:rFonts w:cs="Arial"/>
              </w:rPr>
            </w:pPr>
            <w:r w:rsidRPr="00742256">
              <w:rPr>
                <w:rFonts w:cs="Arial"/>
              </w:rPr>
              <w:lastRenderedPageBreak/>
              <w:t>Needs Analysis</w:t>
            </w:r>
          </w:p>
        </w:tc>
        <w:tc>
          <w:tcPr>
            <w:tcW w:w="7740" w:type="dxa"/>
          </w:tcPr>
          <w:p w:rsidR="004B42D1" w:rsidRPr="004B42D1" w:rsidRDefault="00356989" w:rsidP="004B42D1">
            <w:pPr>
              <w:rPr>
                <w:szCs w:val="24"/>
              </w:rPr>
            </w:pPr>
            <w:r>
              <w:rPr>
                <w:b/>
                <w:szCs w:val="24"/>
              </w:rPr>
              <w:t>Get to know their business</w:t>
            </w:r>
            <w:r w:rsidR="00F0149D">
              <w:rPr>
                <w:szCs w:val="24"/>
              </w:rPr>
              <w:t xml:space="preserve"> </w:t>
            </w:r>
          </w:p>
          <w:p w:rsidR="00C963AA" w:rsidRPr="00171C31" w:rsidRDefault="00C963AA" w:rsidP="00171C31">
            <w:pPr>
              <w:pStyle w:val="BulletIndent1"/>
            </w:pPr>
            <w:r w:rsidRPr="00171C31">
              <w:t>W</w:t>
            </w:r>
            <w:r w:rsidR="004B42D1" w:rsidRPr="00171C31">
              <w:t>hat is something about your business that you are really proud of</w:t>
            </w:r>
            <w:r w:rsidR="00B76DB9" w:rsidRPr="00171C31">
              <w:t>?</w:t>
            </w:r>
            <w:r w:rsidR="004B42D1" w:rsidRPr="00171C31">
              <w:t xml:space="preserve"> </w:t>
            </w:r>
          </w:p>
          <w:p w:rsidR="004B42D1" w:rsidRPr="00171C31" w:rsidRDefault="00C963AA" w:rsidP="00171C31">
            <w:pPr>
              <w:pStyle w:val="BulletIndent1"/>
            </w:pPr>
            <w:r w:rsidRPr="00171C31">
              <w:t xml:space="preserve">What </w:t>
            </w:r>
            <w:r w:rsidR="004B42D1" w:rsidRPr="00171C31">
              <w:t>makes you stan</w:t>
            </w:r>
            <w:r w:rsidRPr="00171C31">
              <w:t>d apart from your competitors</w:t>
            </w:r>
            <w:r w:rsidR="00B76DB9" w:rsidRPr="00171C31">
              <w:t>?</w:t>
            </w:r>
          </w:p>
          <w:p w:rsidR="004B42D1" w:rsidRPr="00171C31" w:rsidRDefault="00C963AA" w:rsidP="00171C31">
            <w:pPr>
              <w:pStyle w:val="BulletIndent1"/>
            </w:pPr>
            <w:r w:rsidRPr="00171C31">
              <w:t xml:space="preserve">Anything else that </w:t>
            </w:r>
            <w:r w:rsidR="004B42D1" w:rsidRPr="00171C31">
              <w:t>differentiate</w:t>
            </w:r>
            <w:r w:rsidRPr="00171C31">
              <w:t>s</w:t>
            </w:r>
            <w:r w:rsidR="004B42D1" w:rsidRPr="00171C31">
              <w:t xml:space="preserve"> you</w:t>
            </w:r>
            <w:r w:rsidRPr="00171C31">
              <w:t xml:space="preserve"> from other ___</w:t>
            </w:r>
            <w:proofErr w:type="gramStart"/>
            <w:r w:rsidRPr="00171C31">
              <w:t>_  in</w:t>
            </w:r>
            <w:proofErr w:type="gramEnd"/>
            <w:r w:rsidRPr="00171C31">
              <w:t xml:space="preserve"> your area</w:t>
            </w:r>
            <w:r w:rsidR="00B76DB9" w:rsidRPr="00171C31">
              <w:t>?</w:t>
            </w:r>
          </w:p>
          <w:p w:rsidR="00D17723" w:rsidRDefault="00D17723" w:rsidP="00C963AA">
            <w:pPr>
              <w:rPr>
                <w:szCs w:val="24"/>
              </w:rPr>
            </w:pPr>
          </w:p>
          <w:p w:rsidR="005D64FC" w:rsidRPr="005D64FC" w:rsidRDefault="005D64FC" w:rsidP="00C963AA">
            <w:pPr>
              <w:rPr>
                <w:szCs w:val="24"/>
              </w:rPr>
            </w:pPr>
            <w:r>
              <w:rPr>
                <w:szCs w:val="24"/>
              </w:rPr>
              <w:t>“</w:t>
            </w:r>
            <w:r w:rsidR="00C963AA" w:rsidRPr="005D64FC">
              <w:rPr>
                <w:szCs w:val="24"/>
              </w:rPr>
              <w:t xml:space="preserve">We are on the phone today because </w:t>
            </w:r>
            <w:r w:rsidR="004B42D1" w:rsidRPr="005D64FC">
              <w:rPr>
                <w:szCs w:val="24"/>
              </w:rPr>
              <w:t>there is an area of your business that needs improvement.</w:t>
            </w:r>
            <w:r>
              <w:rPr>
                <w:szCs w:val="24"/>
              </w:rPr>
              <w:t>”</w:t>
            </w:r>
          </w:p>
          <w:p w:rsidR="00C963AA" w:rsidRPr="00171C31" w:rsidRDefault="00C963AA" w:rsidP="00171C31">
            <w:pPr>
              <w:pStyle w:val="BulletIndent1"/>
            </w:pPr>
            <w:r w:rsidRPr="00171C31">
              <w:t>What is it and why does it need to change</w:t>
            </w:r>
            <w:r w:rsidR="00B76DB9" w:rsidRPr="00171C31">
              <w:t>?</w:t>
            </w:r>
          </w:p>
          <w:p w:rsidR="004B42D1" w:rsidRPr="00171C31" w:rsidRDefault="004B42D1" w:rsidP="00171C31">
            <w:pPr>
              <w:pStyle w:val="BulletIndent1"/>
            </w:pPr>
            <w:r w:rsidRPr="00171C31">
              <w:t>What aspect of the business are you looking to improve immediately?</w:t>
            </w:r>
          </w:p>
          <w:p w:rsidR="00356989" w:rsidRPr="00D52DBB" w:rsidRDefault="00356989" w:rsidP="00171C31">
            <w:pPr>
              <w:pStyle w:val="BulletIndent1"/>
            </w:pPr>
            <w:r w:rsidRPr="00D52DBB">
              <w:t xml:space="preserve">If you don’t improve this aspect of your business, what effect will this </w:t>
            </w:r>
            <w:r w:rsidR="00910037" w:rsidRPr="00D52DBB">
              <w:t>have</w:t>
            </w:r>
          </w:p>
          <w:p w:rsidR="00D17723" w:rsidRDefault="00D17723" w:rsidP="00B76DB9">
            <w:pPr>
              <w:rPr>
                <w:b/>
                <w:szCs w:val="24"/>
              </w:rPr>
            </w:pPr>
          </w:p>
          <w:p w:rsidR="00B76DB9" w:rsidRPr="00B76DB9" w:rsidRDefault="00350FBC" w:rsidP="00B76DB9">
            <w:pPr>
              <w:rPr>
                <w:b/>
                <w:szCs w:val="24"/>
              </w:rPr>
            </w:pPr>
            <w:r>
              <w:rPr>
                <w:b/>
                <w:szCs w:val="24"/>
              </w:rPr>
              <w:t>Dig into advertising:</w:t>
            </w:r>
          </w:p>
          <w:p w:rsidR="00350FBC" w:rsidRPr="00171C31" w:rsidRDefault="007F0744" w:rsidP="00171C31">
            <w:pPr>
              <w:pStyle w:val="BulletIndent1"/>
            </w:pPr>
            <w:r>
              <w:t>Are you doing any advertising at this time? Where?</w:t>
            </w:r>
          </w:p>
          <w:p w:rsidR="00350FBC" w:rsidRPr="007F0744" w:rsidRDefault="00350FBC" w:rsidP="00171C31">
            <w:pPr>
              <w:pStyle w:val="BulletIndent1"/>
            </w:pPr>
            <w:r w:rsidRPr="007F0744">
              <w:t>How much are you spending there?</w:t>
            </w:r>
          </w:p>
          <w:p w:rsidR="007F0744" w:rsidRPr="007F0744" w:rsidRDefault="00350FBC" w:rsidP="007F0744">
            <w:pPr>
              <w:pStyle w:val="BulletIndent1"/>
              <w:rPr>
                <w:b/>
                <w:szCs w:val="24"/>
              </w:rPr>
            </w:pPr>
            <w:r w:rsidRPr="007F0744">
              <w:t>Are you advertising at all online?</w:t>
            </w:r>
          </w:p>
          <w:p w:rsidR="007F0744" w:rsidRPr="007F0744" w:rsidRDefault="007F0744" w:rsidP="007F0744">
            <w:pPr>
              <w:pStyle w:val="BulletIndent1"/>
              <w:rPr>
                <w:b/>
                <w:szCs w:val="24"/>
              </w:rPr>
            </w:pPr>
            <w:r w:rsidRPr="007F0744">
              <w:t>So, why are you interested in on line advertising at this time</w:t>
            </w:r>
            <w:r>
              <w:t>?</w:t>
            </w:r>
          </w:p>
          <w:p w:rsidR="007F0744" w:rsidRPr="007F0744" w:rsidRDefault="007F0744" w:rsidP="007F0744">
            <w:pPr>
              <w:pStyle w:val="BulletIndent2"/>
            </w:pPr>
            <w:r w:rsidRPr="007F0744">
              <w:t xml:space="preserve">82% of people looking for your services on line </w:t>
            </w:r>
          </w:p>
          <w:p w:rsidR="007F0744" w:rsidRPr="007F0744" w:rsidRDefault="007F0744" w:rsidP="007F0744">
            <w:pPr>
              <w:pStyle w:val="BulletIndent2"/>
            </w:pPr>
            <w:r w:rsidRPr="007F0744">
              <w:t xml:space="preserve">The days of using the print </w:t>
            </w:r>
            <w:proofErr w:type="spellStart"/>
            <w:r w:rsidRPr="007F0744">
              <w:t>YellowPages</w:t>
            </w:r>
            <w:proofErr w:type="spellEnd"/>
            <w:r w:rsidRPr="007F0744">
              <w:t xml:space="preserve"> are almost over</w:t>
            </w:r>
          </w:p>
          <w:p w:rsidR="00350FBC" w:rsidRPr="007F0744" w:rsidRDefault="004B42D1" w:rsidP="00171C31">
            <w:pPr>
              <w:pStyle w:val="BulletIndent1"/>
            </w:pPr>
            <w:r w:rsidRPr="007F0744">
              <w:t xml:space="preserve">So you’re total advertising </w:t>
            </w:r>
            <w:r w:rsidR="00972AB1" w:rsidRPr="007F0744">
              <w:t>is about</w:t>
            </w:r>
            <w:r w:rsidRPr="007F0744">
              <w:t xml:space="preserve"> </w:t>
            </w:r>
            <w:r w:rsidR="00972AB1" w:rsidRPr="007F0744">
              <w:t>$X</w:t>
            </w:r>
            <w:r w:rsidRPr="007F0744">
              <w:t xml:space="preserve"> a month.  (get </w:t>
            </w:r>
            <w:r w:rsidR="00972AB1" w:rsidRPr="007F0744">
              <w:t>actual $</w:t>
            </w:r>
            <w:r w:rsidRPr="007F0744">
              <w:t>)</w:t>
            </w:r>
          </w:p>
          <w:p w:rsidR="00972AB1" w:rsidRPr="007F0744" w:rsidRDefault="00350FBC" w:rsidP="00171C31">
            <w:pPr>
              <w:pStyle w:val="BulletIndent1"/>
            </w:pPr>
            <w:r w:rsidRPr="007F0744">
              <w:t>How many new calls did you get as a result if your $X in advertising last month?</w:t>
            </w:r>
            <w:r w:rsidR="004B42D1" w:rsidRPr="007F0744">
              <w:t xml:space="preserve">  </w:t>
            </w:r>
            <w:r w:rsidRPr="007F0744">
              <w:t>And how much new $$?</w:t>
            </w:r>
          </w:p>
          <w:p w:rsidR="004B42D1" w:rsidRPr="00171C31" w:rsidRDefault="00972AB1" w:rsidP="00171C31">
            <w:pPr>
              <w:pStyle w:val="BulletIndent1"/>
            </w:pPr>
            <w:r w:rsidRPr="00171C31">
              <w:t>H</w:t>
            </w:r>
            <w:r w:rsidR="004B42D1" w:rsidRPr="00171C31">
              <w:t>ow do you go about tracking your advertising</w:t>
            </w:r>
            <w:r w:rsidRPr="00171C31">
              <w:t xml:space="preserve"> results</w:t>
            </w:r>
            <w:r w:rsidR="00350FBC" w:rsidRPr="00171C31">
              <w:t>?</w:t>
            </w:r>
          </w:p>
          <w:p w:rsidR="00350FBC" w:rsidRPr="00171C31" w:rsidRDefault="00350FBC" w:rsidP="00171C31">
            <w:pPr>
              <w:pStyle w:val="BulletIndent1"/>
            </w:pPr>
            <w:r w:rsidRPr="00171C31">
              <w:t>Are you happy with the return you are getting from your advertising?</w:t>
            </w:r>
          </w:p>
          <w:p w:rsidR="00F0149D" w:rsidRDefault="00350FBC" w:rsidP="00F0149D">
            <w:pPr>
              <w:pStyle w:val="BulletIndent1"/>
              <w:ind w:left="720"/>
            </w:pPr>
            <w:r w:rsidRPr="00171C31">
              <w:t xml:space="preserve">If yes: Do you think you can do better?  </w:t>
            </w:r>
          </w:p>
          <w:p w:rsidR="00350FBC" w:rsidRPr="00171C31" w:rsidRDefault="00350FBC" w:rsidP="00F0149D">
            <w:pPr>
              <w:pStyle w:val="BulletIndent1"/>
              <w:ind w:left="720"/>
            </w:pPr>
            <w:r w:rsidRPr="00171C31">
              <w:t>If no: what are you planning on doing differ</w:t>
            </w:r>
            <w:r w:rsidR="000A3362" w:rsidRPr="00171C31">
              <w:t>en</w:t>
            </w:r>
            <w:r w:rsidRPr="00171C31">
              <w:t>tly?</w:t>
            </w:r>
          </w:p>
          <w:p w:rsidR="00936876" w:rsidRDefault="00936876" w:rsidP="00C963AA"/>
          <w:p w:rsidR="00500211" w:rsidRDefault="00500211" w:rsidP="00C963AA">
            <w:r>
              <w:t>“Let’s step away from advertising and look at your short term financial goals.”</w:t>
            </w:r>
          </w:p>
          <w:p w:rsidR="00946FE7" w:rsidRDefault="00946FE7" w:rsidP="00C963AA">
            <w:pPr>
              <w:rPr>
                <w:b/>
                <w:szCs w:val="24"/>
              </w:rPr>
            </w:pPr>
          </w:p>
          <w:p w:rsidR="005D64FC" w:rsidRPr="00C963AA" w:rsidRDefault="00356989" w:rsidP="00C963AA">
            <w:pPr>
              <w:rPr>
                <w:b/>
                <w:szCs w:val="24"/>
              </w:rPr>
            </w:pPr>
            <w:r>
              <w:rPr>
                <w:b/>
                <w:szCs w:val="24"/>
              </w:rPr>
              <w:t xml:space="preserve">Financial </w:t>
            </w:r>
            <w:r w:rsidR="009253EC">
              <w:rPr>
                <w:b/>
                <w:szCs w:val="24"/>
              </w:rPr>
              <w:t>Goals</w:t>
            </w:r>
            <w:r w:rsidR="005D64FC">
              <w:rPr>
                <w:b/>
                <w:szCs w:val="24"/>
              </w:rPr>
              <w:t>:</w:t>
            </w:r>
          </w:p>
          <w:p w:rsidR="00125E85" w:rsidRPr="00171C31" w:rsidRDefault="00125E85" w:rsidP="00171C31">
            <w:pPr>
              <w:pStyle w:val="BulletIndent1"/>
            </w:pPr>
            <w:r w:rsidRPr="00171C31">
              <w:t xml:space="preserve">Ideally how many new </w:t>
            </w:r>
            <w:r w:rsidR="00571CB6">
              <w:t xml:space="preserve">jobs </w:t>
            </w:r>
            <w:r w:rsidRPr="00171C31">
              <w:t>would you like to take on next month?</w:t>
            </w:r>
          </w:p>
          <w:p w:rsidR="00F0149D" w:rsidRDefault="00AF2550" w:rsidP="00F0149D">
            <w:pPr>
              <w:pStyle w:val="BulletIndent1"/>
            </w:pPr>
            <w:r w:rsidRPr="00171C31">
              <w:t xml:space="preserve">What is </w:t>
            </w:r>
            <w:r w:rsidR="00125E85" w:rsidRPr="00171C31">
              <w:t xml:space="preserve">the </w:t>
            </w:r>
            <w:r w:rsidRPr="00171C31">
              <w:t xml:space="preserve">average </w:t>
            </w:r>
            <w:r w:rsidR="00356989">
              <w:t>value</w:t>
            </w:r>
            <w:r w:rsidR="00356989" w:rsidRPr="00171C31">
              <w:t xml:space="preserve"> </w:t>
            </w:r>
            <w:r w:rsidRPr="00171C31">
              <w:t>for each of those</w:t>
            </w:r>
            <w:r w:rsidR="00125E85" w:rsidRPr="00171C31">
              <w:t xml:space="preserve"> jobs</w:t>
            </w:r>
            <w:r w:rsidRPr="00171C31">
              <w:t xml:space="preserve"> you want to be doing</w:t>
            </w:r>
            <w:r w:rsidR="00125E85" w:rsidRPr="00171C31">
              <w:t>?</w:t>
            </w:r>
          </w:p>
          <w:p w:rsidR="00F0149D" w:rsidRPr="00F0149D" w:rsidRDefault="008543DE" w:rsidP="00F0149D">
            <w:pPr>
              <w:pStyle w:val="BulletIndent1"/>
            </w:pPr>
            <w:r>
              <w:rPr>
                <w:szCs w:val="24"/>
              </w:rPr>
              <w:t>T</w:t>
            </w:r>
            <w:r w:rsidR="00F0149D" w:rsidRPr="00F0149D">
              <w:rPr>
                <w:szCs w:val="24"/>
              </w:rPr>
              <w:t xml:space="preserve">he goal here is to get </w:t>
            </w:r>
            <w:r w:rsidR="00F0149D" w:rsidRPr="00F0149D">
              <w:rPr>
                <w:b/>
                <w:szCs w:val="24"/>
              </w:rPr>
              <w:t>X</w:t>
            </w:r>
            <w:r w:rsidR="00F0149D" w:rsidRPr="00F0149D">
              <w:rPr>
                <w:szCs w:val="24"/>
              </w:rPr>
              <w:t xml:space="preserve"> jobs and </w:t>
            </w:r>
            <w:r w:rsidR="00F0149D" w:rsidRPr="00F0149D">
              <w:rPr>
                <w:b/>
                <w:szCs w:val="24"/>
              </w:rPr>
              <w:t>Y</w:t>
            </w:r>
            <w:r w:rsidR="00F0149D" w:rsidRPr="00F0149D">
              <w:rPr>
                <w:szCs w:val="24"/>
              </w:rPr>
              <w:t xml:space="preserve"> revenue next month</w:t>
            </w:r>
          </w:p>
          <w:p w:rsidR="00F0149D" w:rsidRPr="00F0149D" w:rsidRDefault="00F0149D" w:rsidP="00F0149D">
            <w:pPr>
              <w:pStyle w:val="BulletIndent1"/>
              <w:ind w:left="720"/>
            </w:pPr>
            <w:r w:rsidRPr="00F0149D">
              <w:rPr>
                <w:b/>
                <w:szCs w:val="24"/>
              </w:rPr>
              <w:t>X</w:t>
            </w:r>
            <w:r w:rsidRPr="00F0149D">
              <w:rPr>
                <w:szCs w:val="24"/>
              </w:rPr>
              <w:t xml:space="preserve"> = number of Jobs needed</w:t>
            </w:r>
          </w:p>
          <w:p w:rsidR="00F0149D" w:rsidRPr="00F0149D" w:rsidRDefault="00F0149D" w:rsidP="00F0149D">
            <w:pPr>
              <w:pStyle w:val="BulletIndent1"/>
              <w:ind w:left="720"/>
            </w:pPr>
            <w:r w:rsidRPr="00F0149D">
              <w:rPr>
                <w:b/>
                <w:szCs w:val="24"/>
              </w:rPr>
              <w:t xml:space="preserve">Y = </w:t>
            </w:r>
            <w:r w:rsidR="002561AB">
              <w:rPr>
                <w:b/>
                <w:szCs w:val="24"/>
              </w:rPr>
              <w:t xml:space="preserve">Revenue - </w:t>
            </w:r>
            <w:r w:rsidRPr="00F0149D">
              <w:rPr>
                <w:szCs w:val="24"/>
              </w:rPr>
              <w:t>(</w:t>
            </w:r>
            <w:r w:rsidRPr="00F0149D">
              <w:rPr>
                <w:b/>
                <w:szCs w:val="24"/>
              </w:rPr>
              <w:t>X)(</w:t>
            </w:r>
            <w:r w:rsidRPr="00F0149D">
              <w:rPr>
                <w:szCs w:val="24"/>
              </w:rPr>
              <w:t>Value per Job)</w:t>
            </w:r>
          </w:p>
          <w:p w:rsidR="00C963AA" w:rsidRPr="00171C31" w:rsidRDefault="004B42D1" w:rsidP="00171C31">
            <w:pPr>
              <w:pStyle w:val="BulletIndent1"/>
            </w:pPr>
            <w:r w:rsidRPr="00171C31">
              <w:t xml:space="preserve">What would happen to your business if you weren’t getting </w:t>
            </w:r>
            <w:r w:rsidR="008E3112" w:rsidRPr="00171C31">
              <w:t xml:space="preserve">these </w:t>
            </w:r>
            <w:r w:rsidR="008E3112">
              <w:t>jobs</w:t>
            </w:r>
            <w:r w:rsidR="00356989">
              <w:t xml:space="preserve"> </w:t>
            </w:r>
            <w:r w:rsidRPr="00171C31">
              <w:t xml:space="preserve">in the next few weeks?  </w:t>
            </w:r>
          </w:p>
          <w:p w:rsidR="00B5068E" w:rsidRDefault="00B5068E" w:rsidP="00B5068E">
            <w:pPr>
              <w:pStyle w:val="BulletIndent1"/>
              <w:numPr>
                <w:ilvl w:val="0"/>
                <w:numId w:val="0"/>
              </w:numPr>
              <w:ind w:left="432"/>
            </w:pPr>
          </w:p>
          <w:p w:rsidR="00B5068E" w:rsidRDefault="00B5068E" w:rsidP="00B5068E">
            <w:pPr>
              <w:pStyle w:val="BulletIndent1"/>
              <w:numPr>
                <w:ilvl w:val="0"/>
                <w:numId w:val="0"/>
              </w:numPr>
              <w:ind w:left="432"/>
            </w:pPr>
          </w:p>
          <w:p w:rsidR="00C96034" w:rsidRPr="008E3112" w:rsidRDefault="00C96034" w:rsidP="00B5068E">
            <w:pPr>
              <w:pStyle w:val="BulletIndent1"/>
              <w:numPr>
                <w:ilvl w:val="0"/>
                <w:numId w:val="0"/>
              </w:numPr>
              <w:ind w:left="144"/>
            </w:pPr>
            <w:r w:rsidRPr="008E3112">
              <w:rPr>
                <w:b/>
              </w:rPr>
              <w:t xml:space="preserve">One </w:t>
            </w:r>
            <w:proofErr w:type="gramStart"/>
            <w:r w:rsidRPr="008E3112">
              <w:rPr>
                <w:b/>
              </w:rPr>
              <w:t>more quick</w:t>
            </w:r>
            <w:proofErr w:type="gramEnd"/>
            <w:r w:rsidRPr="008E3112">
              <w:rPr>
                <w:b/>
              </w:rPr>
              <w:t xml:space="preserve"> question</w:t>
            </w:r>
            <w:r w:rsidRPr="008E3112">
              <w:t xml:space="preserve">: If I were to get you 10 </w:t>
            </w:r>
            <w:r w:rsidR="00791DDE" w:rsidRPr="008E3112">
              <w:t xml:space="preserve">qualified </w:t>
            </w:r>
            <w:r w:rsidRPr="008E3112">
              <w:t xml:space="preserve">calls </w:t>
            </w:r>
            <w:r w:rsidR="00791DDE" w:rsidRPr="008E3112">
              <w:t xml:space="preserve">from people looking for your specific service, </w:t>
            </w:r>
            <w:r w:rsidRPr="008E3112">
              <w:t xml:space="preserve">how many would </w:t>
            </w:r>
            <w:r w:rsidR="00791DDE" w:rsidRPr="008E3112">
              <w:t xml:space="preserve">you turn into </w:t>
            </w:r>
            <w:r w:rsidR="00936876" w:rsidRPr="008E3112">
              <w:t>your</w:t>
            </w:r>
            <w:r w:rsidR="00356989" w:rsidRPr="008E3112">
              <w:t xml:space="preserve"> customers</w:t>
            </w:r>
            <w:r w:rsidR="0075331F" w:rsidRPr="008E3112">
              <w:t xml:space="preserve"> (% Close Rate)</w:t>
            </w:r>
            <w:r w:rsidRPr="008E3112">
              <w:t>?</w:t>
            </w:r>
          </w:p>
          <w:p w:rsidR="00143876" w:rsidRDefault="00143876" w:rsidP="005D64FC">
            <w:pPr>
              <w:rPr>
                <w:szCs w:val="24"/>
              </w:rPr>
            </w:pPr>
          </w:p>
          <w:p w:rsidR="008E3112" w:rsidRDefault="008E3112" w:rsidP="005D64FC">
            <w:pPr>
              <w:rPr>
                <w:szCs w:val="24"/>
              </w:rPr>
            </w:pPr>
          </w:p>
          <w:p w:rsidR="00F0149D" w:rsidRPr="000A3362" w:rsidRDefault="00F0149D" w:rsidP="00F0149D">
            <w:pPr>
              <w:pStyle w:val="BulletIndent1"/>
              <w:numPr>
                <w:ilvl w:val="0"/>
                <w:numId w:val="0"/>
              </w:numPr>
              <w:rPr>
                <w:b/>
              </w:rPr>
            </w:pPr>
            <w:r w:rsidRPr="000A3362">
              <w:rPr>
                <w:b/>
              </w:rPr>
              <w:lastRenderedPageBreak/>
              <w:t xml:space="preserve">Action: </w:t>
            </w:r>
            <w:r>
              <w:rPr>
                <w:b/>
              </w:rPr>
              <w:t>Have calculator ready</w:t>
            </w:r>
            <w:r w:rsidRPr="000A3362">
              <w:rPr>
                <w:b/>
              </w:rPr>
              <w:t xml:space="preserve"> </w:t>
            </w:r>
          </w:p>
          <w:p w:rsidR="0075331F" w:rsidRDefault="00F0149D" w:rsidP="00D17723">
            <w:pPr>
              <w:pStyle w:val="BulletIndent1"/>
            </w:pPr>
            <w:r>
              <w:t>Calculate the total number of calls we need to deliver</w:t>
            </w:r>
            <w:r w:rsidR="0075331F">
              <w:t xml:space="preserve"> to generate $Y</w:t>
            </w:r>
          </w:p>
          <w:p w:rsidR="0075331F" w:rsidRPr="00AF2550" w:rsidRDefault="0075331F" w:rsidP="00F0149D">
            <w:pPr>
              <w:pStyle w:val="BulletIndent1"/>
            </w:pPr>
            <w:r>
              <w:t>(X Jobs) / (% Close Rate) = (Z Total Calls)</w:t>
            </w:r>
          </w:p>
          <w:p w:rsidR="00524FE7" w:rsidRDefault="00524FE7" w:rsidP="005D64FC">
            <w:pPr>
              <w:rPr>
                <w:szCs w:val="24"/>
              </w:rPr>
            </w:pPr>
          </w:p>
          <w:p w:rsidR="00D17723" w:rsidRDefault="00D17723" w:rsidP="005D64FC">
            <w:pPr>
              <w:rPr>
                <w:szCs w:val="24"/>
              </w:rPr>
            </w:pPr>
          </w:p>
          <w:p w:rsidR="0075331F" w:rsidRDefault="005D64FC" w:rsidP="005D64FC">
            <w:pPr>
              <w:rPr>
                <w:szCs w:val="24"/>
              </w:rPr>
            </w:pPr>
            <w:r>
              <w:rPr>
                <w:szCs w:val="24"/>
              </w:rPr>
              <w:t>“S</w:t>
            </w:r>
            <w:r w:rsidR="00C96034" w:rsidRPr="005D64FC">
              <w:rPr>
                <w:szCs w:val="24"/>
              </w:rPr>
              <w:t xml:space="preserve">o the goal of this call is </w:t>
            </w:r>
            <w:r>
              <w:rPr>
                <w:szCs w:val="24"/>
              </w:rPr>
              <w:t xml:space="preserve">to </w:t>
            </w:r>
            <w:r w:rsidR="00C96034" w:rsidRPr="005D64FC">
              <w:rPr>
                <w:szCs w:val="24"/>
              </w:rPr>
              <w:t xml:space="preserve">clearly show you how we are going to get you </w:t>
            </w:r>
            <w:r w:rsidR="00C96034" w:rsidRPr="00F0149D">
              <w:rPr>
                <w:b/>
                <w:szCs w:val="24"/>
              </w:rPr>
              <w:t>X</w:t>
            </w:r>
            <w:r w:rsidR="00C96034" w:rsidRPr="005D64FC">
              <w:rPr>
                <w:szCs w:val="24"/>
              </w:rPr>
              <w:t xml:space="preserve"> jobs and </w:t>
            </w:r>
            <w:r w:rsidR="00C96034" w:rsidRPr="00F0149D">
              <w:rPr>
                <w:b/>
                <w:szCs w:val="24"/>
              </w:rPr>
              <w:t>Y</w:t>
            </w:r>
            <w:r w:rsidR="00C96034" w:rsidRPr="005D64FC">
              <w:rPr>
                <w:szCs w:val="24"/>
              </w:rPr>
              <w:t xml:space="preserve"> revenue</w:t>
            </w:r>
            <w:r w:rsidR="0075331F">
              <w:rPr>
                <w:szCs w:val="24"/>
              </w:rPr>
              <w:t xml:space="preserve"> over the next month</w:t>
            </w:r>
            <w:r w:rsidR="008E3112">
              <w:rPr>
                <w:szCs w:val="24"/>
              </w:rPr>
              <w:t>.”</w:t>
            </w:r>
          </w:p>
          <w:p w:rsidR="0075331F" w:rsidRDefault="0075331F" w:rsidP="005D64FC">
            <w:pPr>
              <w:rPr>
                <w:szCs w:val="24"/>
              </w:rPr>
            </w:pPr>
          </w:p>
          <w:p w:rsidR="00D17723" w:rsidRDefault="00D17723" w:rsidP="005D64FC">
            <w:pPr>
              <w:rPr>
                <w:szCs w:val="24"/>
              </w:rPr>
            </w:pPr>
          </w:p>
          <w:p w:rsidR="00C96034" w:rsidRDefault="008E3112" w:rsidP="005D64FC">
            <w:pPr>
              <w:rPr>
                <w:szCs w:val="24"/>
              </w:rPr>
            </w:pPr>
            <w:r>
              <w:rPr>
                <w:szCs w:val="24"/>
              </w:rPr>
              <w:t>“</w:t>
            </w:r>
            <w:r w:rsidR="0075331F">
              <w:rPr>
                <w:szCs w:val="24"/>
              </w:rPr>
              <w:t xml:space="preserve">With a close rate of %, </w:t>
            </w:r>
            <w:r w:rsidR="005D64FC">
              <w:rPr>
                <w:szCs w:val="24"/>
              </w:rPr>
              <w:t>I</w:t>
            </w:r>
            <w:r w:rsidR="00C96034" w:rsidRPr="005D64FC">
              <w:rPr>
                <w:szCs w:val="24"/>
              </w:rPr>
              <w:t xml:space="preserve">s it safe to say we need to get you </w:t>
            </w:r>
            <w:r w:rsidR="00C96034" w:rsidRPr="00F0149D">
              <w:rPr>
                <w:b/>
                <w:szCs w:val="24"/>
              </w:rPr>
              <w:t>Z</w:t>
            </w:r>
            <w:r w:rsidR="00C96034" w:rsidRPr="005D64FC">
              <w:rPr>
                <w:szCs w:val="24"/>
              </w:rPr>
              <w:t xml:space="preserve"> p</w:t>
            </w:r>
            <w:r>
              <w:rPr>
                <w:szCs w:val="24"/>
              </w:rPr>
              <w:t>hone calls to make this happen?”</w:t>
            </w:r>
          </w:p>
          <w:p w:rsidR="00524FE7" w:rsidRDefault="00524FE7" w:rsidP="005D64FC">
            <w:pPr>
              <w:rPr>
                <w:szCs w:val="24"/>
              </w:rPr>
            </w:pPr>
          </w:p>
          <w:p w:rsidR="00D17723" w:rsidRDefault="00D17723" w:rsidP="005D64FC">
            <w:pPr>
              <w:rPr>
                <w:szCs w:val="24"/>
              </w:rPr>
            </w:pPr>
          </w:p>
          <w:p w:rsidR="004B42D1" w:rsidRPr="00C963AA" w:rsidRDefault="004B42D1" w:rsidP="00C963AA">
            <w:pPr>
              <w:rPr>
                <w:b/>
                <w:szCs w:val="24"/>
              </w:rPr>
            </w:pPr>
            <w:r w:rsidRPr="00C963AA">
              <w:rPr>
                <w:b/>
                <w:szCs w:val="24"/>
              </w:rPr>
              <w:t xml:space="preserve">When do you want this problem to change? </w:t>
            </w:r>
          </w:p>
          <w:p w:rsidR="008D6AF0" w:rsidRDefault="004B42D1" w:rsidP="003D59A5">
            <w:pPr>
              <w:pStyle w:val="BulletIndent1"/>
            </w:pPr>
            <w:r w:rsidRPr="00972AB1">
              <w:t xml:space="preserve">Is this a nice to have or do you want this </w:t>
            </w:r>
            <w:r w:rsidR="00500211">
              <w:t>(</w:t>
            </w:r>
            <w:r w:rsidR="00500211" w:rsidRPr="00500211">
              <w:rPr>
                <w:b/>
              </w:rPr>
              <w:t>PAIN</w:t>
            </w:r>
            <w:r w:rsidR="00500211">
              <w:t>)</w:t>
            </w:r>
            <w:r w:rsidRPr="00972AB1">
              <w:t xml:space="preserve"> to stop within the next (8) days in order to stay competitive?</w:t>
            </w:r>
          </w:p>
          <w:p w:rsidR="003D59A5" w:rsidRDefault="003D59A5" w:rsidP="00524FE7">
            <w:pPr>
              <w:pStyle w:val="BulletIndent1"/>
              <w:numPr>
                <w:ilvl w:val="0"/>
                <w:numId w:val="0"/>
              </w:numPr>
              <w:ind w:left="432"/>
            </w:pPr>
          </w:p>
          <w:p w:rsidR="003831D4" w:rsidRDefault="003831D4" w:rsidP="003831D4">
            <w:pPr>
              <w:pStyle w:val="BulletIndent1"/>
              <w:numPr>
                <w:ilvl w:val="0"/>
                <w:numId w:val="0"/>
              </w:numPr>
              <w:ind w:left="432" w:hanging="288"/>
            </w:pPr>
          </w:p>
          <w:p w:rsidR="00524FE7" w:rsidRDefault="00143876" w:rsidP="00143876">
            <w:pPr>
              <w:rPr>
                <w:szCs w:val="24"/>
              </w:rPr>
            </w:pPr>
            <w:r w:rsidRPr="00D72B74">
              <w:rPr>
                <w:b/>
                <w:szCs w:val="24"/>
              </w:rPr>
              <w:t>Transition</w:t>
            </w:r>
            <w:r>
              <w:rPr>
                <w:szCs w:val="24"/>
              </w:rPr>
              <w:t xml:space="preserve">:  “Now that we have defined your goals and that we need to get you </w:t>
            </w:r>
            <w:r w:rsidRPr="00F0149D">
              <w:rPr>
                <w:b/>
                <w:szCs w:val="24"/>
              </w:rPr>
              <w:t>X</w:t>
            </w:r>
            <w:r>
              <w:rPr>
                <w:szCs w:val="24"/>
              </w:rPr>
              <w:t xml:space="preserve"> new </w:t>
            </w:r>
            <w:r w:rsidR="00571CB6">
              <w:rPr>
                <w:szCs w:val="24"/>
              </w:rPr>
              <w:t xml:space="preserve">jobs </w:t>
            </w:r>
            <w:r>
              <w:rPr>
                <w:szCs w:val="24"/>
              </w:rPr>
              <w:t>and $</w:t>
            </w:r>
            <w:r w:rsidRPr="00F0149D">
              <w:rPr>
                <w:b/>
                <w:szCs w:val="24"/>
              </w:rPr>
              <w:t>Y</w:t>
            </w:r>
            <w:r>
              <w:rPr>
                <w:szCs w:val="24"/>
              </w:rPr>
              <w:t xml:space="preserve"> in revenue </w:t>
            </w:r>
            <w:r w:rsidR="0075331F">
              <w:rPr>
                <w:szCs w:val="24"/>
              </w:rPr>
              <w:t xml:space="preserve">over the next month, </w:t>
            </w:r>
            <w:r>
              <w:rPr>
                <w:szCs w:val="24"/>
              </w:rPr>
              <w:t>let me show you how we are going to do that”</w:t>
            </w: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szCs w:val="24"/>
              </w:rPr>
            </w:pPr>
          </w:p>
          <w:p w:rsidR="00143876" w:rsidRDefault="00143876" w:rsidP="00143876">
            <w:pPr>
              <w:rPr>
                <w:ins w:id="0" w:author="wnaylor" w:date="2011-01-03T14:25:00Z"/>
                <w:szCs w:val="24"/>
              </w:rPr>
            </w:pPr>
          </w:p>
          <w:p w:rsidR="00242B7B" w:rsidRDefault="00242B7B" w:rsidP="00143876">
            <w:pPr>
              <w:rPr>
                <w:szCs w:val="24"/>
              </w:rPr>
            </w:pPr>
          </w:p>
          <w:p w:rsidR="00B059F2" w:rsidRDefault="00B059F2" w:rsidP="00143876">
            <w:pPr>
              <w:rPr>
                <w:szCs w:val="24"/>
              </w:rPr>
            </w:pPr>
          </w:p>
          <w:p w:rsidR="00B059F2" w:rsidRDefault="00B059F2" w:rsidP="00143876">
            <w:pPr>
              <w:rPr>
                <w:ins w:id="1" w:author="wnaylor" w:date="2011-01-03T14:25:00Z"/>
                <w:szCs w:val="24"/>
              </w:rPr>
            </w:pPr>
          </w:p>
          <w:p w:rsidR="00242B7B" w:rsidRDefault="00242B7B" w:rsidP="00143876">
            <w:pPr>
              <w:rPr>
                <w:ins w:id="2" w:author="wnaylor" w:date="2011-01-03T14:25:00Z"/>
                <w:szCs w:val="24"/>
              </w:rPr>
            </w:pPr>
          </w:p>
          <w:p w:rsidR="00143876" w:rsidRPr="001C3A85" w:rsidRDefault="00143876" w:rsidP="00143876"/>
        </w:tc>
      </w:tr>
    </w:tbl>
    <w:p w:rsidR="008D6AF0" w:rsidRPr="001C3A85" w:rsidRDefault="008D6AF0" w:rsidP="008D6AF0">
      <w:pPr>
        <w:pStyle w:val="separator"/>
      </w:pPr>
    </w:p>
    <w:tbl>
      <w:tblPr>
        <w:tblW w:w="0" w:type="auto"/>
        <w:tblLayout w:type="fixed"/>
        <w:tblLook w:val="0000"/>
      </w:tblPr>
      <w:tblGrid>
        <w:gridCol w:w="1728"/>
        <w:gridCol w:w="7740"/>
      </w:tblGrid>
      <w:tr w:rsidR="008D6AF0" w:rsidRPr="001C3A85">
        <w:tc>
          <w:tcPr>
            <w:tcW w:w="1728" w:type="dxa"/>
          </w:tcPr>
          <w:p w:rsidR="008D6AF0" w:rsidRPr="00742256" w:rsidRDefault="008D6AF0">
            <w:pPr>
              <w:pStyle w:val="Heading4"/>
              <w:rPr>
                <w:rFonts w:cs="Arial"/>
              </w:rPr>
            </w:pPr>
            <w:r w:rsidRPr="00742256">
              <w:rPr>
                <w:rFonts w:cs="Arial"/>
              </w:rPr>
              <w:lastRenderedPageBreak/>
              <w:t>Agenda Slide</w:t>
            </w:r>
          </w:p>
        </w:tc>
        <w:tc>
          <w:tcPr>
            <w:tcW w:w="7740" w:type="dxa"/>
          </w:tcPr>
          <w:p w:rsidR="00B27CE8" w:rsidRPr="001C3A85" w:rsidRDefault="00B27CE8" w:rsidP="00B27CE8">
            <w:pPr>
              <w:pStyle w:val="PlainText"/>
            </w:pPr>
            <w:r w:rsidRPr="00B27CE8">
              <w:rPr>
                <w:b/>
              </w:rPr>
              <w:t>Action:</w:t>
            </w:r>
            <w:r>
              <w:t xml:space="preserve"> </w:t>
            </w:r>
            <w:r w:rsidR="00972AB1">
              <w:t xml:space="preserve">PowerPoint deck </w:t>
            </w:r>
            <w:r w:rsidR="00972AB1" w:rsidRPr="00972AB1">
              <w:rPr>
                <w:b/>
              </w:rPr>
              <w:t>A</w:t>
            </w:r>
            <w:r w:rsidRPr="00972AB1">
              <w:rPr>
                <w:b/>
              </w:rPr>
              <w:t>genda slide</w:t>
            </w:r>
            <w:r>
              <w:t xml:space="preserve"> </w:t>
            </w:r>
            <w:r w:rsidR="00972AB1">
              <w:t xml:space="preserve">- </w:t>
            </w:r>
            <w:r w:rsidRPr="00972AB1">
              <w:rPr>
                <w:b/>
              </w:rPr>
              <w:t>“Presentation Mode”.</w:t>
            </w:r>
          </w:p>
          <w:p w:rsidR="00C720F7" w:rsidRDefault="00C720F7" w:rsidP="005D64FC">
            <w:pPr>
              <w:pStyle w:val="BulletIndent1"/>
              <w:numPr>
                <w:ilvl w:val="0"/>
                <w:numId w:val="0"/>
              </w:numPr>
            </w:pPr>
          </w:p>
          <w:p w:rsidR="00FB56CE" w:rsidRDefault="00FB56CE" w:rsidP="005D64FC">
            <w:pPr>
              <w:pStyle w:val="BulletIndent1"/>
              <w:numPr>
                <w:ilvl w:val="0"/>
                <w:numId w:val="0"/>
              </w:numPr>
            </w:pPr>
          </w:p>
          <w:p w:rsidR="005D64FC" w:rsidRDefault="005D64FC" w:rsidP="005D64FC">
            <w:pPr>
              <w:pStyle w:val="BulletIndent1"/>
              <w:numPr>
                <w:ilvl w:val="0"/>
                <w:numId w:val="0"/>
              </w:numPr>
            </w:pPr>
            <w:r>
              <w:t>“How much time do you have left for this call?”</w:t>
            </w:r>
          </w:p>
          <w:p w:rsidR="00356989" w:rsidRDefault="00356989" w:rsidP="005D64FC">
            <w:pPr>
              <w:pStyle w:val="BulletIndent1"/>
              <w:numPr>
                <w:ilvl w:val="0"/>
                <w:numId w:val="0"/>
              </w:numPr>
            </w:pPr>
          </w:p>
          <w:p w:rsidR="00FB56CE" w:rsidRDefault="00FB56CE" w:rsidP="005D64FC">
            <w:pPr>
              <w:pStyle w:val="BulletIndent1"/>
              <w:numPr>
                <w:ilvl w:val="0"/>
                <w:numId w:val="0"/>
              </w:numPr>
            </w:pPr>
          </w:p>
          <w:p w:rsidR="003831D4" w:rsidRDefault="00356989" w:rsidP="00242B7B">
            <w:pPr>
              <w:pStyle w:val="BulletIndent1"/>
              <w:numPr>
                <w:ilvl w:val="0"/>
                <w:numId w:val="0"/>
              </w:numPr>
            </w:pPr>
            <w:r w:rsidRPr="00F67B21">
              <w:t xml:space="preserve">Is there anyone else who you think should see </w:t>
            </w:r>
            <w:r w:rsidRPr="008E3112">
              <w:t>this</w:t>
            </w:r>
            <w:r w:rsidR="00675553" w:rsidRPr="008E3112">
              <w:t xml:space="preserve"> demo</w:t>
            </w:r>
            <w:r w:rsidRPr="008E3112">
              <w:t>?</w:t>
            </w:r>
            <w:r w:rsidRPr="00F67B21">
              <w:t xml:space="preserve">  </w:t>
            </w:r>
          </w:p>
          <w:p w:rsidR="00356989" w:rsidRDefault="00356989" w:rsidP="00675553">
            <w:pPr>
              <w:pStyle w:val="BulletIndent1"/>
            </w:pPr>
            <w:r w:rsidRPr="00F67B21">
              <w:t>Maybe your partner of wife</w:t>
            </w:r>
            <w:r w:rsidR="008E3112">
              <w:t>?</w:t>
            </w:r>
          </w:p>
          <w:p w:rsidR="005D64FC" w:rsidRDefault="005D64FC" w:rsidP="005D64FC">
            <w:pPr>
              <w:pStyle w:val="BulletIndent1"/>
              <w:numPr>
                <w:ilvl w:val="0"/>
                <w:numId w:val="0"/>
              </w:numPr>
            </w:pPr>
          </w:p>
          <w:p w:rsidR="00FB56CE" w:rsidRDefault="00FB56CE" w:rsidP="005D64FC">
            <w:pPr>
              <w:pStyle w:val="BulletIndent1"/>
              <w:numPr>
                <w:ilvl w:val="0"/>
                <w:numId w:val="0"/>
              </w:numPr>
            </w:pPr>
          </w:p>
          <w:p w:rsidR="0075331F" w:rsidRDefault="0075331F" w:rsidP="005D64FC">
            <w:pPr>
              <w:pStyle w:val="BulletIndent1"/>
              <w:numPr>
                <w:ilvl w:val="0"/>
                <w:numId w:val="0"/>
              </w:numPr>
            </w:pPr>
            <w:r w:rsidRPr="00D56E34">
              <w:rPr>
                <w:b/>
              </w:rPr>
              <w:t>Agenda slide 1/3</w:t>
            </w:r>
            <w:r>
              <w:t xml:space="preserve"> – </w:t>
            </w:r>
            <w:r w:rsidR="008E3112">
              <w:t>“W</w:t>
            </w:r>
            <w:r>
              <w:t>e have discussed your business</w:t>
            </w:r>
            <w:r w:rsidR="008543DE">
              <w:t xml:space="preserve"> needs</w:t>
            </w:r>
            <w:r w:rsidR="008E3112">
              <w:t>”</w:t>
            </w:r>
          </w:p>
          <w:p w:rsidR="0075331F" w:rsidRDefault="0075331F" w:rsidP="005D64FC">
            <w:pPr>
              <w:pStyle w:val="BulletIndent1"/>
              <w:numPr>
                <w:ilvl w:val="0"/>
                <w:numId w:val="0"/>
              </w:numPr>
            </w:pPr>
          </w:p>
          <w:p w:rsidR="00FB56CE" w:rsidRDefault="00FB56CE" w:rsidP="005D64FC">
            <w:pPr>
              <w:pStyle w:val="BulletIndent1"/>
              <w:numPr>
                <w:ilvl w:val="0"/>
                <w:numId w:val="0"/>
              </w:numPr>
            </w:pPr>
          </w:p>
          <w:p w:rsidR="00524FE7" w:rsidRPr="005D17E0" w:rsidRDefault="0075331F" w:rsidP="005D64FC">
            <w:pPr>
              <w:pStyle w:val="BulletIndent1"/>
              <w:numPr>
                <w:ilvl w:val="0"/>
                <w:numId w:val="0"/>
              </w:numPr>
            </w:pPr>
            <w:r w:rsidRPr="00D56E34">
              <w:rPr>
                <w:b/>
              </w:rPr>
              <w:t>Agenda slide 2/3</w:t>
            </w:r>
          </w:p>
          <w:p w:rsidR="00972AB1" w:rsidRDefault="005D64FC" w:rsidP="005D64FC">
            <w:pPr>
              <w:rPr>
                <w:szCs w:val="24"/>
              </w:rPr>
            </w:pPr>
            <w:r>
              <w:rPr>
                <w:szCs w:val="24"/>
              </w:rPr>
              <w:t xml:space="preserve"> </w:t>
            </w:r>
            <w:r w:rsidR="002E5EA0">
              <w:rPr>
                <w:szCs w:val="24"/>
              </w:rPr>
              <w:t>“</w:t>
            </w:r>
            <w:r w:rsidR="00D56E34">
              <w:rPr>
                <w:szCs w:val="24"/>
              </w:rPr>
              <w:t>Next</w:t>
            </w:r>
            <w:r w:rsidR="008E3112">
              <w:rPr>
                <w:szCs w:val="24"/>
              </w:rPr>
              <w:t>, I’ll</w:t>
            </w:r>
            <w:r w:rsidR="00D56E34">
              <w:rPr>
                <w:szCs w:val="24"/>
              </w:rPr>
              <w:t xml:space="preserve"> </w:t>
            </w:r>
            <w:r w:rsidR="008D6AF0" w:rsidRPr="001C3A85">
              <w:rPr>
                <w:szCs w:val="24"/>
              </w:rPr>
              <w:t>discuss with you what we bring to the table.</w:t>
            </w:r>
            <w:r w:rsidR="008E3112">
              <w:rPr>
                <w:szCs w:val="24"/>
              </w:rPr>
              <w:t>”</w:t>
            </w:r>
            <w:r w:rsidR="008D6AF0" w:rsidRPr="001C3A85">
              <w:rPr>
                <w:szCs w:val="24"/>
              </w:rPr>
              <w:t xml:space="preserve"> </w:t>
            </w:r>
          </w:p>
          <w:p w:rsidR="00AF2550" w:rsidRPr="003D59A5" w:rsidRDefault="003D59A5" w:rsidP="003D59A5">
            <w:pPr>
              <w:pStyle w:val="BulletIndent1"/>
            </w:pPr>
            <w:r>
              <w:t>W</w:t>
            </w:r>
            <w:r w:rsidR="00AF2550" w:rsidRPr="003D59A5">
              <w:t>e’ll run a few searches</w:t>
            </w:r>
          </w:p>
          <w:p w:rsidR="00972AB1" w:rsidRPr="003D59A5" w:rsidRDefault="002E5EA0" w:rsidP="003D59A5">
            <w:pPr>
              <w:pStyle w:val="BulletIndent1"/>
            </w:pPr>
            <w:r w:rsidRPr="003D59A5">
              <w:t>I’ll show you someone currently working with us</w:t>
            </w:r>
          </w:p>
          <w:p w:rsidR="00AF2550" w:rsidRPr="003D59A5" w:rsidRDefault="00AF2550" w:rsidP="003D59A5">
            <w:pPr>
              <w:pStyle w:val="BulletIndent1"/>
            </w:pPr>
            <w:r w:rsidRPr="003D59A5">
              <w:t>And discuss how we’ll get you the calls you need</w:t>
            </w:r>
          </w:p>
          <w:p w:rsidR="00FD19F8" w:rsidRDefault="005D64FC" w:rsidP="003D59A5">
            <w:pPr>
              <w:pStyle w:val="BulletIndent1"/>
            </w:pPr>
            <w:r w:rsidRPr="003D59A5">
              <w:t xml:space="preserve">This is unlike anything you have ever seen before! </w:t>
            </w:r>
          </w:p>
          <w:p w:rsidR="002D7F73" w:rsidRPr="003D59A5" w:rsidRDefault="00D72B74" w:rsidP="00FD19F8">
            <w:pPr>
              <w:pStyle w:val="BulletIndent3"/>
            </w:pPr>
            <w:r w:rsidRPr="00D72B74">
              <w:rPr>
                <w:b/>
              </w:rPr>
              <w:t>Reminder</w:t>
            </w:r>
            <w:r>
              <w:t>: G</w:t>
            </w:r>
            <w:r w:rsidR="005D64FC" w:rsidRPr="003D59A5">
              <w:t>et prospect as excited as poss</w:t>
            </w:r>
            <w:r w:rsidR="00FD19F8">
              <w:t>ible</w:t>
            </w:r>
            <w:r>
              <w:t>!</w:t>
            </w:r>
          </w:p>
          <w:p w:rsidR="003D59A5" w:rsidRDefault="003D59A5" w:rsidP="005D64FC">
            <w:pPr>
              <w:pStyle w:val="BulletIndent1"/>
              <w:numPr>
                <w:ilvl w:val="0"/>
                <w:numId w:val="0"/>
              </w:numPr>
              <w:ind w:left="144"/>
            </w:pPr>
          </w:p>
          <w:p w:rsidR="00FB56CE" w:rsidRDefault="00FB56CE" w:rsidP="005D64FC">
            <w:pPr>
              <w:pStyle w:val="BulletIndent1"/>
              <w:numPr>
                <w:ilvl w:val="0"/>
                <w:numId w:val="0"/>
              </w:numPr>
              <w:ind w:left="144"/>
            </w:pPr>
          </w:p>
          <w:p w:rsidR="0075331F" w:rsidRPr="00D56E34" w:rsidRDefault="0075331F" w:rsidP="005D64FC">
            <w:pPr>
              <w:pStyle w:val="BulletIndent1"/>
              <w:numPr>
                <w:ilvl w:val="0"/>
                <w:numId w:val="0"/>
              </w:numPr>
              <w:ind w:left="144"/>
              <w:rPr>
                <w:b/>
              </w:rPr>
            </w:pPr>
            <w:r w:rsidRPr="00D56E34">
              <w:rPr>
                <w:b/>
              </w:rPr>
              <w:t>Agenda slide 3/3</w:t>
            </w:r>
          </w:p>
          <w:p w:rsidR="00441C70" w:rsidRDefault="00441C70" w:rsidP="00441C70">
            <w:pPr>
              <w:pStyle w:val="BulletIndent1"/>
            </w:pPr>
            <w:r>
              <w:t xml:space="preserve">So if this makes financial sense, and I can clearly show you how we can bring you </w:t>
            </w:r>
            <w:r w:rsidRPr="00D72B74">
              <w:rPr>
                <w:b/>
              </w:rPr>
              <w:t>X</w:t>
            </w:r>
            <w:r>
              <w:t xml:space="preserve"> jobs and $</w:t>
            </w:r>
            <w:r w:rsidRPr="00D72B74">
              <w:rPr>
                <w:b/>
              </w:rPr>
              <w:t>Y</w:t>
            </w:r>
            <w:r>
              <w:t xml:space="preserve"> is this something you would feel comfortable testing out today to</w:t>
            </w:r>
            <w:r w:rsidR="00500211">
              <w:t xml:space="preserve"> solve (</w:t>
            </w:r>
            <w:r w:rsidR="00500211" w:rsidRPr="00500211">
              <w:rPr>
                <w:b/>
              </w:rPr>
              <w:t>PAIN</w:t>
            </w:r>
            <w:r w:rsidR="00500211">
              <w:t>)</w:t>
            </w:r>
            <w:r>
              <w:t>?”</w:t>
            </w:r>
          </w:p>
          <w:p w:rsidR="00524FE7" w:rsidRDefault="00441C70" w:rsidP="00441C70">
            <w:pPr>
              <w:pStyle w:val="BulletIndent1"/>
            </w:pPr>
            <w:r>
              <w:t xml:space="preserve"> </w:t>
            </w:r>
            <w:r w:rsidR="005D64FC">
              <w:t>“</w:t>
            </w:r>
            <w:r>
              <w:t>Well, the reason I ask is that we</w:t>
            </w:r>
            <w:r w:rsidR="00C96034">
              <w:t xml:space="preserve"> can get </w:t>
            </w:r>
            <w:r w:rsidR="005D64FC">
              <w:t>you</w:t>
            </w:r>
            <w:r w:rsidR="00C96034">
              <w:t xml:space="preserve"> setup very quickly.  </w:t>
            </w:r>
          </w:p>
          <w:p w:rsidR="00524FE7" w:rsidRDefault="00C96034" w:rsidP="00524FE7">
            <w:pPr>
              <w:pStyle w:val="BulletIndent3"/>
            </w:pPr>
            <w:r>
              <w:t>We can get your phone ringing in as little as 8 business days</w:t>
            </w:r>
            <w:r w:rsidR="003120B4">
              <w:t xml:space="preserve">.  </w:t>
            </w:r>
          </w:p>
          <w:p w:rsidR="00524FE7" w:rsidRDefault="00BC2F8B" w:rsidP="00524FE7">
            <w:pPr>
              <w:pStyle w:val="BulletIndent3"/>
              <w:rPr>
                <w:szCs w:val="24"/>
              </w:rPr>
            </w:pPr>
            <w:r w:rsidRPr="00E62061">
              <w:rPr>
                <w:szCs w:val="24"/>
              </w:rPr>
              <w:t>You can handle those calls right?</w:t>
            </w:r>
            <w:r>
              <w:rPr>
                <w:szCs w:val="24"/>
              </w:rPr>
              <w:t xml:space="preserve"> </w:t>
            </w:r>
          </w:p>
          <w:p w:rsidR="00FD19F8" w:rsidRPr="00F67B21" w:rsidRDefault="00FD19F8" w:rsidP="00FD19F8">
            <w:pPr>
              <w:pStyle w:val="BulletIndent3"/>
              <w:numPr>
                <w:ilvl w:val="0"/>
                <w:numId w:val="0"/>
              </w:numPr>
              <w:ind w:left="1008"/>
            </w:pPr>
          </w:p>
          <w:p w:rsidR="003D59A5" w:rsidRDefault="003D59A5" w:rsidP="0017431B">
            <w:pPr>
              <w:rPr>
                <w:b/>
                <w:szCs w:val="24"/>
              </w:rPr>
            </w:pPr>
          </w:p>
          <w:p w:rsidR="00FD19F8" w:rsidRDefault="00FD19F8" w:rsidP="0017431B">
            <w:pPr>
              <w:rPr>
                <w:b/>
                <w:szCs w:val="24"/>
              </w:rPr>
            </w:pPr>
          </w:p>
          <w:p w:rsidR="008D6AF0" w:rsidRDefault="008D6AF0" w:rsidP="0017431B">
            <w:pPr>
              <w:rPr>
                <w:szCs w:val="24"/>
              </w:rPr>
            </w:pPr>
            <w:r w:rsidRPr="001C3A85">
              <w:rPr>
                <w:b/>
                <w:szCs w:val="24"/>
              </w:rPr>
              <w:t>Transition</w:t>
            </w:r>
            <w:r w:rsidRPr="001C3A85">
              <w:rPr>
                <w:szCs w:val="24"/>
              </w:rPr>
              <w:t>: “</w:t>
            </w:r>
            <w:r w:rsidR="00500211">
              <w:rPr>
                <w:szCs w:val="24"/>
              </w:rPr>
              <w:t>What have you heard about Yodle</w:t>
            </w:r>
            <w:r w:rsidR="00441C70">
              <w:rPr>
                <w:szCs w:val="24"/>
              </w:rPr>
              <w:t>?</w:t>
            </w:r>
            <w:r w:rsidRPr="001C3A85">
              <w:rPr>
                <w:szCs w:val="24"/>
              </w:rPr>
              <w:t>”</w:t>
            </w:r>
          </w:p>
          <w:p w:rsidR="00972AB1" w:rsidRDefault="00972AB1" w:rsidP="0017431B"/>
          <w:p w:rsidR="00FD19F8" w:rsidRDefault="00FD19F8" w:rsidP="0017431B"/>
          <w:p w:rsidR="00FD19F8" w:rsidRDefault="00FD19F8" w:rsidP="0017431B"/>
          <w:p w:rsidR="00FD19F8" w:rsidRDefault="00FD19F8" w:rsidP="0017431B"/>
          <w:p w:rsidR="00441C70" w:rsidRDefault="00441C70" w:rsidP="0017431B"/>
          <w:p w:rsidR="00FD19F8" w:rsidRDefault="00FD19F8" w:rsidP="0017431B"/>
          <w:p w:rsidR="00FD19F8" w:rsidRDefault="00FD19F8" w:rsidP="0017431B"/>
          <w:p w:rsidR="00FD19F8" w:rsidRDefault="00FD19F8" w:rsidP="0017431B"/>
          <w:p w:rsidR="00FD19F8" w:rsidRDefault="00FD19F8" w:rsidP="0017431B"/>
          <w:p w:rsidR="00FD19F8" w:rsidRDefault="00FD19F8" w:rsidP="0017431B"/>
          <w:p w:rsidR="00212703" w:rsidRPr="001C3A85" w:rsidRDefault="00212703" w:rsidP="0017431B"/>
        </w:tc>
      </w:tr>
    </w:tbl>
    <w:p w:rsidR="008D6AF0" w:rsidRPr="001C3A85" w:rsidRDefault="008D6AF0" w:rsidP="008D6AF0">
      <w:pPr>
        <w:pStyle w:val="separator"/>
      </w:pPr>
    </w:p>
    <w:tbl>
      <w:tblPr>
        <w:tblW w:w="0" w:type="auto"/>
        <w:tblLayout w:type="fixed"/>
        <w:tblLook w:val="0000"/>
      </w:tblPr>
      <w:tblGrid>
        <w:gridCol w:w="1728"/>
        <w:gridCol w:w="7740"/>
      </w:tblGrid>
      <w:tr w:rsidR="008D6AF0" w:rsidRPr="00BE5B58">
        <w:tc>
          <w:tcPr>
            <w:tcW w:w="1728" w:type="dxa"/>
          </w:tcPr>
          <w:p w:rsidR="008D6AF0" w:rsidRPr="00742256" w:rsidRDefault="008D6AF0">
            <w:pPr>
              <w:pStyle w:val="Heading4"/>
              <w:rPr>
                <w:rFonts w:cs="Arial"/>
              </w:rPr>
            </w:pPr>
            <w:r w:rsidRPr="00742256">
              <w:rPr>
                <w:rFonts w:cs="Arial"/>
              </w:rPr>
              <w:lastRenderedPageBreak/>
              <w:t>Yodle Overview</w:t>
            </w:r>
          </w:p>
        </w:tc>
        <w:tc>
          <w:tcPr>
            <w:tcW w:w="7740" w:type="dxa"/>
          </w:tcPr>
          <w:p w:rsidR="00B27CE8" w:rsidRPr="005D64FC" w:rsidRDefault="00B27CE8" w:rsidP="00B27CE8">
            <w:pPr>
              <w:pStyle w:val="PlainText"/>
              <w:rPr>
                <w:rFonts w:cs="Times New Roman"/>
              </w:rPr>
            </w:pPr>
            <w:r w:rsidRPr="005D64FC">
              <w:rPr>
                <w:rFonts w:cs="Times New Roman"/>
                <w:b/>
              </w:rPr>
              <w:t>Action:</w:t>
            </w:r>
            <w:r w:rsidRPr="005D64FC">
              <w:rPr>
                <w:rFonts w:cs="Times New Roman"/>
              </w:rPr>
              <w:t xml:space="preserve"> </w:t>
            </w:r>
            <w:r w:rsidR="00972AB1" w:rsidRPr="005D64FC">
              <w:rPr>
                <w:rFonts w:cs="Times New Roman"/>
              </w:rPr>
              <w:t xml:space="preserve">PowerPoint deck - </w:t>
            </w:r>
            <w:r w:rsidRPr="005D64FC">
              <w:rPr>
                <w:rFonts w:cs="Times New Roman"/>
                <w:b/>
              </w:rPr>
              <w:t>Company Overview</w:t>
            </w:r>
            <w:r w:rsidRPr="005D64FC">
              <w:rPr>
                <w:rFonts w:cs="Times New Roman"/>
              </w:rPr>
              <w:t xml:space="preserve"> slide  </w:t>
            </w:r>
          </w:p>
          <w:p w:rsidR="00644E17" w:rsidRPr="005D64FC" w:rsidRDefault="00644E17" w:rsidP="00B27CE8">
            <w:pPr>
              <w:pStyle w:val="PlainText"/>
              <w:rPr>
                <w:rFonts w:cs="Times New Roman"/>
              </w:rPr>
            </w:pPr>
          </w:p>
          <w:tbl>
            <w:tblPr>
              <w:tblStyle w:val="Table3Deffects1"/>
              <w:tblW w:w="0" w:type="auto"/>
              <w:tblLayout w:type="fixed"/>
              <w:tblLook w:val="04A0"/>
            </w:tblPr>
            <w:tblGrid>
              <w:gridCol w:w="7509"/>
            </w:tblGrid>
            <w:tr w:rsidR="00560099" w:rsidTr="001E56FF">
              <w:trPr>
                <w:cnfStyle w:val="100000000000"/>
              </w:trPr>
              <w:tc>
                <w:tcPr>
                  <w:cnfStyle w:val="001000000100"/>
                  <w:tcW w:w="7509" w:type="dxa"/>
                  <w:shd w:val="clear" w:color="auto" w:fill="FFFF00"/>
                </w:tcPr>
                <w:p w:rsidR="00560099" w:rsidRPr="00560099" w:rsidRDefault="00560099" w:rsidP="008D6AF0">
                  <w:pPr>
                    <w:rPr>
                      <w:b w:val="0"/>
                      <w:color w:val="auto"/>
                      <w:szCs w:val="24"/>
                    </w:rPr>
                  </w:pPr>
                  <w:r w:rsidRPr="00560099">
                    <w:rPr>
                      <w:color w:val="auto"/>
                    </w:rPr>
                    <w:t>Reminder</w:t>
                  </w:r>
                  <w:r w:rsidRPr="00560099">
                    <w:rPr>
                      <w:b w:val="0"/>
                      <w:color w:val="auto"/>
                    </w:rPr>
                    <w:t>: Know how to use the yellow highlight feature of GoToMeeting</w:t>
                  </w:r>
                </w:p>
              </w:tc>
            </w:tr>
          </w:tbl>
          <w:p w:rsidR="00B27CE8" w:rsidRDefault="00B27CE8" w:rsidP="008D6AF0">
            <w:pPr>
              <w:rPr>
                <w:b/>
                <w:szCs w:val="24"/>
              </w:rPr>
            </w:pPr>
          </w:p>
          <w:p w:rsidR="00B26F1F" w:rsidRPr="00FB56CE" w:rsidRDefault="00560099" w:rsidP="008D6AF0">
            <w:pPr>
              <w:rPr>
                <w:szCs w:val="24"/>
              </w:rPr>
            </w:pPr>
            <w:r>
              <w:rPr>
                <w:szCs w:val="24"/>
              </w:rPr>
              <w:t>“</w:t>
            </w:r>
            <w:r w:rsidR="00B26F1F" w:rsidRPr="00FB56CE">
              <w:rPr>
                <w:szCs w:val="24"/>
              </w:rPr>
              <w:t xml:space="preserve">When you are looking at a company to do business with, what things </w:t>
            </w:r>
            <w:r w:rsidR="00571CB6" w:rsidRPr="00FB56CE">
              <w:rPr>
                <w:szCs w:val="24"/>
              </w:rPr>
              <w:t>are important to you</w:t>
            </w:r>
            <w:r>
              <w:rPr>
                <w:szCs w:val="24"/>
              </w:rPr>
              <w:t>?”</w:t>
            </w:r>
          </w:p>
          <w:p w:rsidR="00B26F1F" w:rsidRDefault="00B26F1F" w:rsidP="008D6AF0">
            <w:pPr>
              <w:rPr>
                <w:b/>
                <w:szCs w:val="24"/>
              </w:rPr>
            </w:pPr>
          </w:p>
          <w:p w:rsidR="00D27315" w:rsidRDefault="00B059F2" w:rsidP="008D6AF0">
            <w:pPr>
              <w:rPr>
                <w:szCs w:val="24"/>
              </w:rPr>
            </w:pPr>
            <w:r w:rsidRPr="005B6476">
              <w:rPr>
                <w:szCs w:val="24"/>
              </w:rPr>
              <w:t>Depending on Prospect’s response, discuss some of the below</w:t>
            </w:r>
            <w:r w:rsidR="00A21006">
              <w:rPr>
                <w:szCs w:val="24"/>
              </w:rPr>
              <w:t xml:space="preserve"> Yodle points</w:t>
            </w:r>
          </w:p>
          <w:p w:rsidR="00B059F2" w:rsidRDefault="00B059F2" w:rsidP="008D6AF0">
            <w:pPr>
              <w:rPr>
                <w:b/>
                <w:szCs w:val="24"/>
              </w:rPr>
            </w:pPr>
          </w:p>
          <w:p w:rsidR="00B26F1F" w:rsidRDefault="00B26F1F" w:rsidP="008D6AF0">
            <w:pPr>
              <w:rPr>
                <w:b/>
                <w:szCs w:val="24"/>
              </w:rPr>
            </w:pPr>
            <w:r>
              <w:rPr>
                <w:b/>
                <w:szCs w:val="24"/>
              </w:rPr>
              <w:t>Longevity</w:t>
            </w:r>
          </w:p>
          <w:p w:rsidR="00B26F1F" w:rsidRPr="00FB56CE" w:rsidRDefault="00B26F1F" w:rsidP="00FB56CE">
            <w:pPr>
              <w:pStyle w:val="BulletIndent1"/>
            </w:pPr>
            <w:r w:rsidRPr="00FB56CE">
              <w:t>6 years of service</w:t>
            </w:r>
            <w:r w:rsidR="00833CD1" w:rsidRPr="00FB56CE">
              <w:t xml:space="preserve"> - </w:t>
            </w:r>
            <w:r w:rsidRPr="00FB56CE">
              <w:t xml:space="preserve">An eternity </w:t>
            </w:r>
            <w:r w:rsidR="00833CD1" w:rsidRPr="00FB56CE">
              <w:t>for a technology company</w:t>
            </w:r>
          </w:p>
          <w:p w:rsidR="00833CD1" w:rsidRPr="00FB56CE" w:rsidRDefault="00833CD1" w:rsidP="00FB56CE">
            <w:pPr>
              <w:pStyle w:val="BulletIndent1"/>
            </w:pPr>
            <w:r w:rsidRPr="00FB56CE">
              <w:t>How lon</w:t>
            </w:r>
            <w:r w:rsidR="00936876" w:rsidRPr="00FB56CE">
              <w:t>g</w:t>
            </w:r>
            <w:r w:rsidRPr="00FB56CE">
              <w:t xml:space="preserve"> have you been in b</w:t>
            </w:r>
            <w:r w:rsidR="00FB56CE">
              <w:t>u</w:t>
            </w:r>
            <w:r w:rsidRPr="00FB56CE">
              <w:t>siness</w:t>
            </w:r>
            <w:r w:rsidR="00FB56CE">
              <w:t>?</w:t>
            </w:r>
          </w:p>
          <w:p w:rsidR="00833CD1" w:rsidRPr="00FB56CE" w:rsidRDefault="00833CD1" w:rsidP="00FB56CE">
            <w:pPr>
              <w:pStyle w:val="BulletIndent1"/>
            </w:pPr>
            <w:r w:rsidRPr="00FB56CE">
              <w:t>How has your business changed over the years</w:t>
            </w:r>
            <w:r w:rsidR="00FB56CE">
              <w:t>?</w:t>
            </w:r>
          </w:p>
          <w:p w:rsidR="00B26F1F" w:rsidRDefault="00B26F1F" w:rsidP="008D6AF0">
            <w:pPr>
              <w:rPr>
                <w:b/>
                <w:szCs w:val="24"/>
              </w:rPr>
            </w:pPr>
          </w:p>
          <w:p w:rsidR="00D27315" w:rsidRDefault="00D27315" w:rsidP="008D6AF0">
            <w:pPr>
              <w:rPr>
                <w:b/>
                <w:szCs w:val="24"/>
              </w:rPr>
            </w:pPr>
          </w:p>
          <w:p w:rsidR="00833CD1" w:rsidRPr="006A717B" w:rsidRDefault="00B26F1F" w:rsidP="008D6AF0">
            <w:pPr>
              <w:rPr>
                <w:b/>
                <w:szCs w:val="24"/>
              </w:rPr>
            </w:pPr>
            <w:r w:rsidRPr="006A717B">
              <w:rPr>
                <w:b/>
                <w:szCs w:val="24"/>
              </w:rPr>
              <w:t>Company strength</w:t>
            </w:r>
          </w:p>
          <w:p w:rsidR="00F800B9" w:rsidRPr="006A717B" w:rsidRDefault="00F800B9" w:rsidP="00F800B9">
            <w:pPr>
              <w:pStyle w:val="BulletIndent1"/>
            </w:pPr>
            <w:r w:rsidRPr="006A717B">
              <w:t>450+ employees</w:t>
            </w:r>
          </w:p>
          <w:p w:rsidR="00F800B9" w:rsidRPr="006A717B" w:rsidRDefault="00F800B9" w:rsidP="00F800B9">
            <w:pPr>
              <w:pStyle w:val="BulletIndent1"/>
            </w:pPr>
            <w:r w:rsidRPr="006A717B">
              <w:t>8000+ clients</w:t>
            </w:r>
          </w:p>
          <w:p w:rsidR="00F800B9" w:rsidRPr="006A717B" w:rsidRDefault="00F800B9" w:rsidP="00F800B9">
            <w:pPr>
              <w:pStyle w:val="BulletIndent1"/>
            </w:pPr>
            <w:r w:rsidRPr="006A717B">
              <w:t>We’re growing at a staggering rate</w:t>
            </w:r>
            <w:r w:rsidR="00500211">
              <w:t>, even during the current recession</w:t>
            </w:r>
          </w:p>
          <w:p w:rsidR="00F800B9" w:rsidRPr="006A717B" w:rsidRDefault="00F800B9" w:rsidP="00F800B9">
            <w:pPr>
              <w:pStyle w:val="BulletIndent1"/>
            </w:pPr>
            <w:r w:rsidRPr="006A717B">
              <w:t>How has the recession affect your business?</w:t>
            </w:r>
          </w:p>
          <w:p w:rsidR="00F800B9" w:rsidRPr="006A717B" w:rsidRDefault="00F800B9" w:rsidP="00F800B9">
            <w:pPr>
              <w:pStyle w:val="BulletIndent1"/>
            </w:pPr>
            <w:r w:rsidRPr="006A717B">
              <w:t>150% growth per year over past 3 years –why?</w:t>
            </w:r>
          </w:p>
          <w:p w:rsidR="00833CD1" w:rsidRPr="006A717B" w:rsidRDefault="00833CD1" w:rsidP="00FB56CE">
            <w:pPr>
              <w:pStyle w:val="BulletIndent1"/>
            </w:pPr>
            <w:r w:rsidRPr="006A717B">
              <w:t xml:space="preserve">The reason </w:t>
            </w:r>
            <w:r w:rsidR="00936876" w:rsidRPr="006A717B">
              <w:t xml:space="preserve">for our growth </w:t>
            </w:r>
            <w:r w:rsidRPr="006A717B">
              <w:t>is we deliver results for our clients</w:t>
            </w:r>
          </w:p>
          <w:p w:rsidR="00B26F1F" w:rsidRDefault="00B26F1F" w:rsidP="008D6AF0">
            <w:pPr>
              <w:rPr>
                <w:b/>
                <w:szCs w:val="24"/>
              </w:rPr>
            </w:pPr>
          </w:p>
          <w:p w:rsidR="00092129" w:rsidRDefault="00092129" w:rsidP="008D6AF0">
            <w:pPr>
              <w:rPr>
                <w:b/>
                <w:szCs w:val="24"/>
              </w:rPr>
            </w:pPr>
          </w:p>
          <w:p w:rsidR="00B26F1F" w:rsidRDefault="003B1826" w:rsidP="008D6AF0">
            <w:pPr>
              <w:rPr>
                <w:b/>
                <w:szCs w:val="24"/>
              </w:rPr>
            </w:pPr>
            <w:r>
              <w:rPr>
                <w:b/>
                <w:szCs w:val="24"/>
              </w:rPr>
              <w:t xml:space="preserve">Independent </w:t>
            </w:r>
            <w:r w:rsidR="00833CD1">
              <w:rPr>
                <w:b/>
                <w:szCs w:val="24"/>
              </w:rPr>
              <w:t>Reviews</w:t>
            </w:r>
          </w:p>
          <w:p w:rsidR="00833CD1" w:rsidRDefault="00833CD1" w:rsidP="008D6AF0">
            <w:pPr>
              <w:rPr>
                <w:b/>
                <w:szCs w:val="24"/>
              </w:rPr>
            </w:pPr>
            <w:r>
              <w:rPr>
                <w:b/>
                <w:szCs w:val="24"/>
              </w:rPr>
              <w:t>BBB</w:t>
            </w:r>
          </w:p>
          <w:p w:rsidR="003831D4" w:rsidRDefault="00833CD1" w:rsidP="00FB56CE">
            <w:pPr>
              <w:pStyle w:val="BulletIndent1"/>
            </w:pPr>
            <w:r w:rsidRPr="006C3914">
              <w:t xml:space="preserve">Are you a member of the BBB?  </w:t>
            </w:r>
          </w:p>
          <w:p w:rsidR="003831D4" w:rsidRDefault="00833CD1" w:rsidP="00FB56CE">
            <w:pPr>
              <w:pStyle w:val="BulletIndent1"/>
            </w:pPr>
            <w:r w:rsidRPr="006C3914">
              <w:t xml:space="preserve">What is your rating?  </w:t>
            </w:r>
          </w:p>
          <w:p w:rsidR="00833CD1" w:rsidRDefault="00833CD1" w:rsidP="00FB56CE">
            <w:pPr>
              <w:pStyle w:val="BulletIndent1"/>
              <w:rPr>
                <w:b/>
                <w:szCs w:val="24"/>
              </w:rPr>
            </w:pPr>
            <w:r w:rsidRPr="006C3914">
              <w:t>We have an BBB A rating which  is very difficult to achieve</w:t>
            </w:r>
          </w:p>
          <w:p w:rsidR="00833CD1" w:rsidRDefault="00833CD1" w:rsidP="008D6AF0">
            <w:pPr>
              <w:rPr>
                <w:b/>
                <w:szCs w:val="24"/>
              </w:rPr>
            </w:pPr>
          </w:p>
          <w:p w:rsidR="00092129" w:rsidRDefault="00092129" w:rsidP="008D6AF0">
            <w:pPr>
              <w:rPr>
                <w:b/>
                <w:szCs w:val="24"/>
              </w:rPr>
            </w:pPr>
          </w:p>
          <w:p w:rsidR="00B26F1F" w:rsidRDefault="00833CD1" w:rsidP="008D6AF0">
            <w:pPr>
              <w:rPr>
                <w:b/>
                <w:szCs w:val="24"/>
              </w:rPr>
            </w:pPr>
            <w:r>
              <w:rPr>
                <w:b/>
                <w:szCs w:val="24"/>
              </w:rPr>
              <w:t>Inc 500</w:t>
            </w:r>
          </w:p>
          <w:p w:rsidR="00833CD1" w:rsidRPr="006C3914" w:rsidRDefault="00833CD1" w:rsidP="00833CD1">
            <w:pPr>
              <w:rPr>
                <w:szCs w:val="24"/>
              </w:rPr>
            </w:pPr>
            <w:r w:rsidRPr="006C3914">
              <w:rPr>
                <w:szCs w:val="24"/>
              </w:rPr>
              <w:t>Have you heard of the Inc. 500?</w:t>
            </w:r>
          </w:p>
          <w:p w:rsidR="00833CD1" w:rsidRPr="00773AD9" w:rsidRDefault="00833CD1" w:rsidP="00833CD1">
            <w:pPr>
              <w:pStyle w:val="BulletIndent1"/>
              <w:rPr>
                <w:szCs w:val="24"/>
              </w:rPr>
            </w:pPr>
            <w:r>
              <w:t>S</w:t>
            </w:r>
            <w:r w:rsidRPr="006C3914">
              <w:t>imilar to the Fortune 500 except for small growth companies</w:t>
            </w:r>
          </w:p>
          <w:p w:rsidR="00833CD1" w:rsidRDefault="00833CD1" w:rsidP="00833CD1">
            <w:pPr>
              <w:pStyle w:val="BulletIndent1"/>
              <w:rPr>
                <w:szCs w:val="24"/>
              </w:rPr>
            </w:pPr>
            <w:r>
              <w:t>W</w:t>
            </w:r>
            <w:r w:rsidRPr="00773AD9">
              <w:rPr>
                <w:szCs w:val="24"/>
              </w:rPr>
              <w:t>e were rank</w:t>
            </w:r>
            <w:r>
              <w:rPr>
                <w:szCs w:val="24"/>
              </w:rPr>
              <w:t>ed</w:t>
            </w:r>
            <w:r w:rsidRPr="00773AD9">
              <w:rPr>
                <w:szCs w:val="24"/>
              </w:rPr>
              <w:t xml:space="preserve"> the 35</w:t>
            </w:r>
            <w:r w:rsidRPr="00773AD9">
              <w:rPr>
                <w:szCs w:val="24"/>
                <w:vertAlign w:val="superscript"/>
              </w:rPr>
              <w:t>th</w:t>
            </w:r>
            <w:r w:rsidRPr="00773AD9">
              <w:rPr>
                <w:szCs w:val="24"/>
              </w:rPr>
              <w:t xml:space="preserve"> fastest growing company in the United States </w:t>
            </w:r>
          </w:p>
          <w:p w:rsidR="00833CD1" w:rsidRPr="00773AD9" w:rsidRDefault="00833CD1" w:rsidP="00833CD1">
            <w:pPr>
              <w:pStyle w:val="BulletIndent1"/>
              <w:rPr>
                <w:szCs w:val="24"/>
              </w:rPr>
            </w:pPr>
            <w:r>
              <w:rPr>
                <w:szCs w:val="24"/>
              </w:rPr>
              <w:t>W</w:t>
            </w:r>
            <w:r w:rsidRPr="00773AD9">
              <w:rPr>
                <w:szCs w:val="24"/>
              </w:rPr>
              <w:t xml:space="preserve">e are growing at a phenomenal rate because </w:t>
            </w:r>
            <w:r w:rsidR="002A33EC">
              <w:rPr>
                <w:szCs w:val="24"/>
              </w:rPr>
              <w:t>we delive</w:t>
            </w:r>
            <w:r w:rsidR="00FB56CE">
              <w:rPr>
                <w:szCs w:val="24"/>
              </w:rPr>
              <w:t>r</w:t>
            </w:r>
            <w:r w:rsidR="002A33EC">
              <w:rPr>
                <w:szCs w:val="24"/>
              </w:rPr>
              <w:t xml:space="preserve"> results for our clients</w:t>
            </w:r>
          </w:p>
          <w:p w:rsidR="00B26F1F" w:rsidRDefault="00B26F1F" w:rsidP="008D6AF0">
            <w:pPr>
              <w:rPr>
                <w:b/>
                <w:szCs w:val="24"/>
              </w:rPr>
            </w:pPr>
          </w:p>
          <w:p w:rsidR="00092129" w:rsidRDefault="00092129" w:rsidP="008D6AF0">
            <w:pPr>
              <w:rPr>
                <w:b/>
                <w:szCs w:val="24"/>
              </w:rPr>
            </w:pPr>
          </w:p>
          <w:p w:rsidR="00A63BE2" w:rsidRDefault="00A63BE2" w:rsidP="008D6AF0">
            <w:pPr>
              <w:rPr>
                <w:b/>
                <w:szCs w:val="24"/>
              </w:rPr>
            </w:pPr>
            <w:r>
              <w:rPr>
                <w:b/>
                <w:szCs w:val="24"/>
              </w:rPr>
              <w:t>Dummies Book</w:t>
            </w:r>
          </w:p>
          <w:p w:rsidR="00A63BE2" w:rsidRDefault="00A63BE2" w:rsidP="00A63BE2">
            <w:pPr>
              <w:rPr>
                <w:szCs w:val="24"/>
              </w:rPr>
            </w:pPr>
            <w:r w:rsidRPr="006C3914">
              <w:rPr>
                <w:szCs w:val="24"/>
              </w:rPr>
              <w:t xml:space="preserve">Do you read any of the “For Dummies” series? </w:t>
            </w:r>
          </w:p>
          <w:p w:rsidR="00A63BE2" w:rsidRDefault="002A33EC" w:rsidP="00A63BE2">
            <w:pPr>
              <w:pStyle w:val="BulletIndent1"/>
            </w:pPr>
            <w:r>
              <w:t xml:space="preserve">Dummies approached our </w:t>
            </w:r>
            <w:r w:rsidR="00A63BE2">
              <w:t xml:space="preserve">CEO </w:t>
            </w:r>
            <w:r>
              <w:t xml:space="preserve">to </w:t>
            </w:r>
            <w:r w:rsidR="00A63BE2">
              <w:t xml:space="preserve">authored the book Local Online </w:t>
            </w:r>
            <w:r w:rsidR="0027575D">
              <w:t>Advertising</w:t>
            </w:r>
            <w:r w:rsidR="00A63BE2">
              <w:t xml:space="preserve"> for Dummies</w:t>
            </w:r>
          </w:p>
          <w:p w:rsidR="00A63BE2" w:rsidRDefault="00A63BE2" w:rsidP="00A63BE2">
            <w:pPr>
              <w:pStyle w:val="BulletIndent1"/>
            </w:pPr>
            <w:r w:rsidRPr="006C3914">
              <w:t xml:space="preserve">We can say we literally wrote the book on online advertising.  </w:t>
            </w:r>
          </w:p>
          <w:p w:rsidR="00560099" w:rsidRDefault="00560099" w:rsidP="008D6AF0">
            <w:pPr>
              <w:rPr>
                <w:b/>
                <w:szCs w:val="24"/>
              </w:rPr>
            </w:pPr>
          </w:p>
          <w:p w:rsidR="00833CD1" w:rsidRDefault="00571CB6" w:rsidP="008D6AF0">
            <w:pPr>
              <w:rPr>
                <w:b/>
                <w:szCs w:val="24"/>
              </w:rPr>
            </w:pPr>
            <w:r>
              <w:rPr>
                <w:b/>
                <w:szCs w:val="24"/>
              </w:rPr>
              <w:lastRenderedPageBreak/>
              <w:t>Refe</w:t>
            </w:r>
            <w:r w:rsidR="00936876">
              <w:rPr>
                <w:b/>
                <w:szCs w:val="24"/>
              </w:rPr>
              <w:t>r</w:t>
            </w:r>
            <w:r>
              <w:rPr>
                <w:b/>
                <w:szCs w:val="24"/>
              </w:rPr>
              <w:t>rals</w:t>
            </w:r>
          </w:p>
          <w:p w:rsidR="00571CB6" w:rsidRPr="00D27315" w:rsidRDefault="00571CB6" w:rsidP="00D27315">
            <w:pPr>
              <w:pStyle w:val="BulletIndent1"/>
            </w:pPr>
            <w:r w:rsidRPr="00D27315">
              <w:t>What % of your business is from referrals</w:t>
            </w:r>
            <w:r w:rsidR="00D27315">
              <w:t>?</w:t>
            </w:r>
          </w:p>
          <w:p w:rsidR="00571CB6" w:rsidRPr="00D27315" w:rsidRDefault="00571CB6" w:rsidP="00D27315">
            <w:pPr>
              <w:pStyle w:val="BulletIndent1"/>
            </w:pPr>
            <w:r w:rsidRPr="00D27315">
              <w:t xml:space="preserve">What does this say about you and your </w:t>
            </w:r>
            <w:r w:rsidR="002A33EC" w:rsidRPr="00D27315">
              <w:t>company</w:t>
            </w:r>
            <w:r w:rsidR="00D27315">
              <w:t>?</w:t>
            </w:r>
          </w:p>
          <w:p w:rsidR="00571CB6" w:rsidRPr="00D27315" w:rsidRDefault="00571CB6" w:rsidP="00D27315">
            <w:pPr>
              <w:pStyle w:val="BulletIndent1"/>
            </w:pPr>
            <w:r w:rsidRPr="00D27315">
              <w:t>1/3 of Yodle’s business comes from referrals</w:t>
            </w:r>
          </w:p>
          <w:p w:rsidR="00936876" w:rsidRPr="00D27315" w:rsidRDefault="00936876" w:rsidP="00D27315">
            <w:pPr>
              <w:pStyle w:val="BulletIndent1"/>
            </w:pPr>
            <w:r w:rsidRPr="00D27315">
              <w:t>Which shows how our current clients feel about the results we deliver</w:t>
            </w:r>
          </w:p>
          <w:p w:rsidR="006C3914" w:rsidRDefault="006C3914" w:rsidP="006C3914">
            <w:pPr>
              <w:rPr>
                <w:szCs w:val="24"/>
              </w:rPr>
            </w:pPr>
          </w:p>
          <w:p w:rsidR="00773AD9" w:rsidRDefault="00773AD9" w:rsidP="006C3914">
            <w:pPr>
              <w:rPr>
                <w:szCs w:val="24"/>
              </w:rPr>
            </w:pPr>
          </w:p>
          <w:p w:rsidR="00773AD9" w:rsidRDefault="00BE5B58" w:rsidP="006C3914">
            <w:pPr>
              <w:rPr>
                <w:szCs w:val="24"/>
              </w:rPr>
            </w:pPr>
            <w:r w:rsidRPr="006C3914">
              <w:rPr>
                <w:szCs w:val="24"/>
              </w:rPr>
              <w:t xml:space="preserve">Do you </w:t>
            </w:r>
            <w:r w:rsidR="00936876">
              <w:rPr>
                <w:szCs w:val="24"/>
              </w:rPr>
              <w:t xml:space="preserve">feel </w:t>
            </w:r>
            <w:r w:rsidRPr="006C3914">
              <w:rPr>
                <w:szCs w:val="24"/>
              </w:rPr>
              <w:t xml:space="preserve">it is important to work with a company with so much online marketing experience?  </w:t>
            </w:r>
          </w:p>
          <w:p w:rsidR="005D64FC" w:rsidRPr="006C3914" w:rsidRDefault="00BE5B58" w:rsidP="00773AD9">
            <w:pPr>
              <w:pStyle w:val="BulletIndent1"/>
            </w:pPr>
            <w:r w:rsidRPr="006C3914">
              <w:t xml:space="preserve">How come? </w:t>
            </w:r>
          </w:p>
          <w:p w:rsidR="006C3914" w:rsidRDefault="006C3914" w:rsidP="005D64FC">
            <w:pPr>
              <w:rPr>
                <w:b/>
                <w:szCs w:val="24"/>
              </w:rPr>
            </w:pPr>
          </w:p>
          <w:p w:rsidR="00306E22" w:rsidRPr="00560099" w:rsidRDefault="00560099" w:rsidP="005D64FC">
            <w:pPr>
              <w:rPr>
                <w:szCs w:val="24"/>
              </w:rPr>
            </w:pPr>
            <w:r w:rsidRPr="00560099">
              <w:rPr>
                <w:szCs w:val="24"/>
              </w:rPr>
              <w:t>“</w:t>
            </w:r>
            <w:r w:rsidR="00306E22" w:rsidRPr="00560099">
              <w:rPr>
                <w:szCs w:val="24"/>
              </w:rPr>
              <w:t>Bottom line, Yodle is</w:t>
            </w:r>
            <w:r>
              <w:rPr>
                <w:szCs w:val="24"/>
              </w:rPr>
              <w:t xml:space="preserve"> a major player in the on</w:t>
            </w:r>
            <w:r w:rsidR="00306E22" w:rsidRPr="00560099">
              <w:rPr>
                <w:szCs w:val="24"/>
              </w:rPr>
              <w:t xml:space="preserve">line marketing world.  </w:t>
            </w:r>
          </w:p>
          <w:p w:rsidR="00092129" w:rsidRPr="00560099" w:rsidRDefault="00306E22" w:rsidP="005D64FC">
            <w:pPr>
              <w:rPr>
                <w:szCs w:val="24"/>
              </w:rPr>
            </w:pPr>
            <w:r w:rsidRPr="00560099">
              <w:rPr>
                <w:szCs w:val="24"/>
              </w:rPr>
              <w:t>When you work with us, you are working with an industry leader.</w:t>
            </w:r>
            <w:r w:rsidR="00560099" w:rsidRPr="00560099">
              <w:rPr>
                <w:szCs w:val="24"/>
              </w:rPr>
              <w:t>”</w:t>
            </w:r>
          </w:p>
          <w:p w:rsidR="00306E22" w:rsidRDefault="00306E22" w:rsidP="005D64FC">
            <w:pPr>
              <w:rPr>
                <w:b/>
                <w:szCs w:val="24"/>
              </w:rPr>
            </w:pPr>
          </w:p>
          <w:p w:rsidR="0003525C" w:rsidRDefault="008D6AF0" w:rsidP="005D64FC">
            <w:pPr>
              <w:rPr>
                <w:szCs w:val="24"/>
              </w:rPr>
            </w:pPr>
            <w:r w:rsidRPr="005D64FC">
              <w:rPr>
                <w:b/>
                <w:szCs w:val="24"/>
              </w:rPr>
              <w:t>Transition</w:t>
            </w:r>
            <w:r w:rsidRPr="005D64FC">
              <w:rPr>
                <w:szCs w:val="24"/>
              </w:rPr>
              <w:t>: “</w:t>
            </w:r>
            <w:r w:rsidR="00BE5B58" w:rsidRPr="005D64FC">
              <w:rPr>
                <w:szCs w:val="24"/>
              </w:rPr>
              <w:t xml:space="preserve">Well enough about </w:t>
            </w:r>
            <w:r w:rsidR="0003525C">
              <w:rPr>
                <w:szCs w:val="24"/>
              </w:rPr>
              <w:t>Yodle</w:t>
            </w:r>
            <w:r w:rsidR="00BE5B58" w:rsidRPr="005D64FC">
              <w:rPr>
                <w:szCs w:val="24"/>
              </w:rPr>
              <w:t>, b</w:t>
            </w:r>
            <w:r w:rsidRPr="005D64FC">
              <w:rPr>
                <w:szCs w:val="24"/>
              </w:rPr>
              <w:t>ack to your business</w:t>
            </w:r>
            <w:r w:rsidR="00BE5B58" w:rsidRPr="005D64FC">
              <w:rPr>
                <w:szCs w:val="24"/>
              </w:rPr>
              <w:t>.</w:t>
            </w:r>
            <w:r w:rsidRPr="005D64FC">
              <w:rPr>
                <w:szCs w:val="24"/>
              </w:rPr>
              <w:t xml:space="preserve"> </w:t>
            </w:r>
          </w:p>
          <w:p w:rsidR="00E62061" w:rsidRDefault="00BE5B58" w:rsidP="0003525C">
            <w:pPr>
              <w:pStyle w:val="BulletIndent1"/>
            </w:pPr>
            <w:r w:rsidRPr="005D64FC">
              <w:t>I</w:t>
            </w:r>
            <w:r w:rsidR="008D6AF0" w:rsidRPr="005D64FC">
              <w:t xml:space="preserve">f someone </w:t>
            </w:r>
            <w:r w:rsidRPr="005D64FC">
              <w:t>was</w:t>
            </w:r>
            <w:r w:rsidR="008D6AF0" w:rsidRPr="005D64FC">
              <w:t xml:space="preserve"> looking online to find a [specific service] in your [specific location], where do you think they may start their search?” </w:t>
            </w:r>
          </w:p>
          <w:p w:rsidR="002F1D12" w:rsidRDefault="002F1D12" w:rsidP="00092129">
            <w:pPr>
              <w:pStyle w:val="BulletIndent1"/>
              <w:numPr>
                <w:ilvl w:val="0"/>
                <w:numId w:val="0"/>
              </w:numPr>
              <w:ind w:left="432"/>
              <w:rPr>
                <w:szCs w:val="24"/>
              </w:rPr>
            </w:pPr>
          </w:p>
          <w:p w:rsidR="00A3037C" w:rsidRDefault="00A3037C" w:rsidP="00092129">
            <w:pPr>
              <w:pStyle w:val="BulletIndent1"/>
              <w:numPr>
                <w:ilvl w:val="0"/>
                <w:numId w:val="0"/>
              </w:numPr>
              <w:ind w:left="432"/>
              <w:rPr>
                <w:szCs w:val="24"/>
              </w:rPr>
            </w:pPr>
          </w:p>
          <w:tbl>
            <w:tblPr>
              <w:tblStyle w:val="Table3Deffects1"/>
              <w:tblW w:w="0" w:type="auto"/>
              <w:tblLayout w:type="fixed"/>
              <w:tblLook w:val="04A0"/>
            </w:tblPr>
            <w:tblGrid>
              <w:gridCol w:w="7509"/>
            </w:tblGrid>
            <w:tr w:rsidR="00A3037C" w:rsidRPr="00500211" w:rsidTr="00A3037C">
              <w:trPr>
                <w:cnfStyle w:val="100000000000"/>
              </w:trPr>
              <w:tc>
                <w:tcPr>
                  <w:cnfStyle w:val="001000000100"/>
                  <w:tcW w:w="7509" w:type="dxa"/>
                </w:tcPr>
                <w:p w:rsidR="00A3037C" w:rsidRPr="00500211" w:rsidRDefault="00A3037C" w:rsidP="00A3037C">
                  <w:pPr>
                    <w:pStyle w:val="BulletIndent1"/>
                    <w:numPr>
                      <w:ilvl w:val="0"/>
                      <w:numId w:val="0"/>
                    </w:numPr>
                    <w:ind w:left="432" w:hanging="288"/>
                    <w:rPr>
                      <w:color w:val="auto"/>
                      <w:szCs w:val="24"/>
                    </w:rPr>
                  </w:pPr>
                  <w:r w:rsidRPr="00500211">
                    <w:rPr>
                      <w:color w:val="auto"/>
                      <w:szCs w:val="24"/>
                    </w:rPr>
                    <w:t>Skip Point:</w:t>
                  </w:r>
                </w:p>
                <w:p w:rsidR="00500211" w:rsidRPr="00500211" w:rsidRDefault="00500211" w:rsidP="00A3037C">
                  <w:pPr>
                    <w:pStyle w:val="BulletIndent1"/>
                    <w:numPr>
                      <w:ilvl w:val="0"/>
                      <w:numId w:val="0"/>
                    </w:numPr>
                    <w:ind w:left="144"/>
                    <w:rPr>
                      <w:b w:val="0"/>
                      <w:color w:val="auto"/>
                      <w:szCs w:val="24"/>
                    </w:rPr>
                  </w:pPr>
                  <w:r w:rsidRPr="00500211">
                    <w:rPr>
                      <w:b w:val="0"/>
                      <w:color w:val="auto"/>
                      <w:szCs w:val="24"/>
                    </w:rPr>
                    <w:t>“</w:t>
                  </w:r>
                  <w:r w:rsidR="00A3037C" w:rsidRPr="00500211">
                    <w:rPr>
                      <w:b w:val="0"/>
                      <w:color w:val="auto"/>
                      <w:szCs w:val="24"/>
                    </w:rPr>
                    <w:t>When your [</w:t>
                  </w:r>
                  <w:proofErr w:type="spellStart"/>
                  <w:r w:rsidR="00A3037C" w:rsidRPr="00500211">
                    <w:rPr>
                      <w:b w:val="0"/>
                      <w:color w:val="auto"/>
                      <w:szCs w:val="24"/>
                    </w:rPr>
                    <w:t>Yellowpages</w:t>
                  </w:r>
                  <w:proofErr w:type="spellEnd"/>
                  <w:r w:rsidR="00A3037C" w:rsidRPr="00500211">
                    <w:rPr>
                      <w:b w:val="0"/>
                      <w:color w:val="auto"/>
                      <w:szCs w:val="24"/>
                    </w:rPr>
                    <w:t>] rep said he’d get you online, did he tell you what site you would show up on? YP.COM?</w:t>
                  </w:r>
                  <w:r w:rsidRPr="00500211">
                    <w:rPr>
                      <w:b w:val="0"/>
                      <w:color w:val="auto"/>
                      <w:szCs w:val="24"/>
                    </w:rPr>
                    <w:t>”</w:t>
                  </w:r>
                  <w:r w:rsidR="00A3037C" w:rsidRPr="00500211">
                    <w:rPr>
                      <w:b w:val="0"/>
                      <w:color w:val="auto"/>
                      <w:szCs w:val="24"/>
                    </w:rPr>
                    <w:t xml:space="preserve"> </w:t>
                  </w:r>
                </w:p>
                <w:p w:rsidR="00500211" w:rsidRPr="00500211" w:rsidRDefault="00A3037C" w:rsidP="00500211">
                  <w:pPr>
                    <w:pStyle w:val="BulletIndent1"/>
                    <w:rPr>
                      <w:color w:val="auto"/>
                    </w:rPr>
                  </w:pPr>
                  <w:r w:rsidRPr="00500211">
                    <w:rPr>
                      <w:b w:val="0"/>
                      <w:color w:val="auto"/>
                    </w:rPr>
                    <w:t xml:space="preserve">And why does he want you on YP.COM? </w:t>
                  </w:r>
                </w:p>
                <w:p w:rsidR="00500211" w:rsidRPr="00500211" w:rsidRDefault="00A3037C" w:rsidP="00500211">
                  <w:pPr>
                    <w:pStyle w:val="BulletIndent1"/>
                    <w:rPr>
                      <w:color w:val="auto"/>
                    </w:rPr>
                  </w:pPr>
                  <w:r w:rsidRPr="00500211">
                    <w:rPr>
                      <w:b w:val="0"/>
                      <w:color w:val="auto"/>
                    </w:rPr>
                    <w:t xml:space="preserve">With Yodle, we want you to be found everywhere so as to best acquire leads at the lowest possible price. </w:t>
                  </w:r>
                </w:p>
                <w:p w:rsidR="00A3037C" w:rsidRPr="00500211" w:rsidRDefault="00A3037C" w:rsidP="00500211">
                  <w:pPr>
                    <w:pStyle w:val="BulletIndent1"/>
                    <w:rPr>
                      <w:color w:val="auto"/>
                    </w:rPr>
                  </w:pPr>
                  <w:r w:rsidRPr="00500211">
                    <w:rPr>
                      <w:b w:val="0"/>
                      <w:color w:val="auto"/>
                    </w:rPr>
                    <w:t>For example, if someone was looking online to find a [specific service] in your [specific location], where do you think they may start their search?”</w:t>
                  </w:r>
                  <w:r w:rsidRPr="00500211">
                    <w:rPr>
                      <w:color w:val="auto"/>
                    </w:rPr>
                    <w:t xml:space="preserve"> </w:t>
                  </w:r>
                </w:p>
              </w:tc>
            </w:tr>
          </w:tbl>
          <w:p w:rsidR="00092129" w:rsidRPr="00500211" w:rsidRDefault="00092129" w:rsidP="00092129">
            <w:pPr>
              <w:pStyle w:val="BulletIndent1"/>
              <w:numPr>
                <w:ilvl w:val="0"/>
                <w:numId w:val="0"/>
              </w:numPr>
              <w:ind w:left="432"/>
              <w:rPr>
                <w:szCs w:val="24"/>
              </w:rPr>
            </w:pPr>
          </w:p>
          <w:p w:rsidR="00A3037C" w:rsidRPr="00500211" w:rsidRDefault="00A3037C" w:rsidP="00092129">
            <w:pPr>
              <w:pStyle w:val="BulletIndent1"/>
              <w:numPr>
                <w:ilvl w:val="0"/>
                <w:numId w:val="0"/>
              </w:numPr>
              <w:ind w:left="432"/>
              <w:rPr>
                <w:szCs w:val="24"/>
              </w:rPr>
            </w:pPr>
          </w:p>
          <w:p w:rsidR="00092129" w:rsidRPr="00500211" w:rsidRDefault="00092129" w:rsidP="00092129">
            <w:pPr>
              <w:pStyle w:val="BulletIndent1"/>
              <w:numPr>
                <w:ilvl w:val="0"/>
                <w:numId w:val="0"/>
              </w:numPr>
              <w:ind w:left="432"/>
              <w:rPr>
                <w:szCs w:val="24"/>
              </w:rPr>
            </w:pPr>
          </w:p>
          <w:p w:rsidR="00092129" w:rsidRDefault="00092129" w:rsidP="00092129">
            <w:pPr>
              <w:pStyle w:val="BulletIndent1"/>
              <w:numPr>
                <w:ilvl w:val="0"/>
                <w:numId w:val="0"/>
              </w:numPr>
              <w:ind w:left="432"/>
              <w:rPr>
                <w:szCs w:val="24"/>
              </w:rPr>
            </w:pPr>
          </w:p>
          <w:p w:rsidR="00092129" w:rsidRDefault="00092129" w:rsidP="00092129">
            <w:pPr>
              <w:pStyle w:val="BulletIndent1"/>
              <w:numPr>
                <w:ilvl w:val="0"/>
                <w:numId w:val="0"/>
              </w:numPr>
              <w:ind w:left="432"/>
              <w:rPr>
                <w:szCs w:val="24"/>
              </w:rPr>
            </w:pPr>
          </w:p>
          <w:p w:rsidR="00092129" w:rsidRDefault="00092129" w:rsidP="00092129">
            <w:pPr>
              <w:pStyle w:val="BulletIndent1"/>
              <w:numPr>
                <w:ilvl w:val="0"/>
                <w:numId w:val="0"/>
              </w:numPr>
              <w:ind w:left="432"/>
              <w:rPr>
                <w:szCs w:val="24"/>
              </w:rPr>
            </w:pPr>
          </w:p>
          <w:p w:rsidR="00092129" w:rsidRDefault="00092129" w:rsidP="00092129">
            <w:pPr>
              <w:pStyle w:val="BulletIndent1"/>
              <w:numPr>
                <w:ilvl w:val="0"/>
                <w:numId w:val="0"/>
              </w:numPr>
              <w:ind w:left="432"/>
              <w:rPr>
                <w:szCs w:val="24"/>
              </w:rPr>
            </w:pPr>
          </w:p>
          <w:p w:rsidR="00092129" w:rsidRDefault="00092129" w:rsidP="00092129">
            <w:pPr>
              <w:pStyle w:val="BulletIndent1"/>
              <w:numPr>
                <w:ilvl w:val="0"/>
                <w:numId w:val="0"/>
              </w:numPr>
              <w:ind w:left="432"/>
              <w:rPr>
                <w:szCs w:val="24"/>
              </w:rPr>
            </w:pPr>
          </w:p>
          <w:p w:rsidR="009F6097" w:rsidRDefault="009F6097" w:rsidP="00092129">
            <w:pPr>
              <w:pStyle w:val="BulletIndent1"/>
              <w:numPr>
                <w:ilvl w:val="0"/>
                <w:numId w:val="0"/>
              </w:numPr>
              <w:ind w:left="432"/>
              <w:rPr>
                <w:szCs w:val="24"/>
              </w:rPr>
            </w:pPr>
          </w:p>
          <w:p w:rsidR="00092129" w:rsidRDefault="00092129" w:rsidP="00092129">
            <w:pPr>
              <w:pStyle w:val="BulletIndent1"/>
              <w:numPr>
                <w:ilvl w:val="0"/>
                <w:numId w:val="0"/>
              </w:numPr>
              <w:ind w:left="432" w:hanging="288"/>
              <w:rPr>
                <w:szCs w:val="24"/>
              </w:rPr>
            </w:pPr>
          </w:p>
          <w:p w:rsidR="00092129" w:rsidRDefault="00092129" w:rsidP="00092129">
            <w:pPr>
              <w:pStyle w:val="BulletIndent1"/>
              <w:numPr>
                <w:ilvl w:val="0"/>
                <w:numId w:val="0"/>
              </w:numPr>
              <w:ind w:left="432" w:hanging="288"/>
              <w:rPr>
                <w:szCs w:val="24"/>
              </w:rPr>
            </w:pPr>
          </w:p>
          <w:p w:rsidR="00092129" w:rsidRDefault="00092129" w:rsidP="00092129">
            <w:pPr>
              <w:pStyle w:val="BulletIndent1"/>
              <w:numPr>
                <w:ilvl w:val="0"/>
                <w:numId w:val="0"/>
              </w:numPr>
              <w:ind w:left="432" w:hanging="288"/>
              <w:rPr>
                <w:szCs w:val="24"/>
              </w:rPr>
            </w:pPr>
          </w:p>
          <w:p w:rsidR="00092129" w:rsidRDefault="00092129" w:rsidP="00092129">
            <w:pPr>
              <w:pStyle w:val="BulletIndent1"/>
              <w:numPr>
                <w:ilvl w:val="0"/>
                <w:numId w:val="0"/>
              </w:numPr>
              <w:ind w:left="432" w:hanging="288"/>
              <w:rPr>
                <w:szCs w:val="24"/>
              </w:rPr>
            </w:pPr>
          </w:p>
          <w:p w:rsidR="00092129" w:rsidRDefault="00092129" w:rsidP="00092129">
            <w:pPr>
              <w:pStyle w:val="BulletIndent1"/>
              <w:numPr>
                <w:ilvl w:val="0"/>
                <w:numId w:val="0"/>
              </w:numPr>
              <w:ind w:left="432" w:hanging="288"/>
              <w:rPr>
                <w:szCs w:val="24"/>
              </w:rPr>
            </w:pPr>
          </w:p>
          <w:p w:rsidR="00092129" w:rsidRDefault="00092129" w:rsidP="00092129">
            <w:pPr>
              <w:pStyle w:val="BulletIndent1"/>
              <w:numPr>
                <w:ilvl w:val="0"/>
                <w:numId w:val="0"/>
              </w:numPr>
              <w:ind w:left="432" w:hanging="288"/>
              <w:rPr>
                <w:szCs w:val="24"/>
              </w:rPr>
            </w:pPr>
          </w:p>
          <w:p w:rsidR="000F3FF0" w:rsidRPr="00BE5B58" w:rsidRDefault="000F3FF0" w:rsidP="00092129">
            <w:pPr>
              <w:pStyle w:val="BulletIndent1"/>
              <w:numPr>
                <w:ilvl w:val="0"/>
                <w:numId w:val="0"/>
              </w:numPr>
              <w:ind w:left="432" w:hanging="288"/>
              <w:rPr>
                <w:szCs w:val="24"/>
              </w:rPr>
            </w:pPr>
          </w:p>
        </w:tc>
      </w:tr>
    </w:tbl>
    <w:p w:rsidR="008D6AF0" w:rsidRPr="00BE5B58" w:rsidRDefault="008D6AF0" w:rsidP="008D6AF0">
      <w:pPr>
        <w:pStyle w:val="separator"/>
        <w:rPr>
          <w:szCs w:val="24"/>
        </w:rPr>
      </w:pPr>
    </w:p>
    <w:tbl>
      <w:tblPr>
        <w:tblW w:w="0" w:type="auto"/>
        <w:tblLayout w:type="fixed"/>
        <w:tblLook w:val="0000"/>
      </w:tblPr>
      <w:tblGrid>
        <w:gridCol w:w="1728"/>
        <w:gridCol w:w="7740"/>
      </w:tblGrid>
      <w:tr w:rsidR="008D6AF0" w:rsidRPr="001C3A85">
        <w:tc>
          <w:tcPr>
            <w:tcW w:w="1728" w:type="dxa"/>
          </w:tcPr>
          <w:p w:rsidR="008D6AF0" w:rsidRPr="00BE5B58" w:rsidRDefault="00EB6D0D" w:rsidP="00B404D6">
            <w:pPr>
              <w:pStyle w:val="Heading4"/>
              <w:rPr>
                <w:rFonts w:cs="Arial"/>
                <w:szCs w:val="24"/>
              </w:rPr>
            </w:pPr>
            <w:r w:rsidRPr="00EB6D0D">
              <w:rPr>
                <w:rFonts w:cs="Arial"/>
                <w:szCs w:val="24"/>
              </w:rPr>
              <w:lastRenderedPageBreak/>
              <w:t>Iceberg Slide</w:t>
            </w:r>
          </w:p>
        </w:tc>
        <w:tc>
          <w:tcPr>
            <w:tcW w:w="7740" w:type="dxa"/>
          </w:tcPr>
          <w:p w:rsidR="00B27CE8" w:rsidRPr="00BE5B58" w:rsidRDefault="00744F91" w:rsidP="00B27CE8">
            <w:pPr>
              <w:pStyle w:val="PlainText"/>
              <w:rPr>
                <w:szCs w:val="24"/>
              </w:rPr>
            </w:pPr>
            <w:r w:rsidRPr="00744F91">
              <w:rPr>
                <w:b/>
                <w:szCs w:val="24"/>
              </w:rPr>
              <w:t>Action:</w:t>
            </w:r>
            <w:r w:rsidRPr="00744F91">
              <w:rPr>
                <w:szCs w:val="24"/>
              </w:rPr>
              <w:t xml:space="preserve"> PowerPoint d</w:t>
            </w:r>
            <w:r w:rsidRPr="00560099">
              <w:rPr>
                <w:szCs w:val="24"/>
              </w:rPr>
              <w:t>e</w:t>
            </w:r>
            <w:r w:rsidR="00EB6D0D" w:rsidRPr="00560099">
              <w:rPr>
                <w:szCs w:val="24"/>
              </w:rPr>
              <w:t>ck</w:t>
            </w:r>
            <w:r w:rsidR="00EB6D0D" w:rsidRPr="00EB6D0D">
              <w:rPr>
                <w:b/>
                <w:szCs w:val="24"/>
              </w:rPr>
              <w:t xml:space="preserve">  - </w:t>
            </w:r>
            <w:r w:rsidR="00B27CE8" w:rsidRPr="00BE5B58">
              <w:rPr>
                <w:b/>
                <w:szCs w:val="24"/>
              </w:rPr>
              <w:t>Iceberg</w:t>
            </w:r>
            <w:r w:rsidR="00B27CE8" w:rsidRPr="00BE5B58">
              <w:rPr>
                <w:szCs w:val="24"/>
              </w:rPr>
              <w:t xml:space="preserve"> </w:t>
            </w:r>
            <w:r w:rsidR="00560099" w:rsidRPr="00560099">
              <w:rPr>
                <w:b/>
                <w:szCs w:val="24"/>
              </w:rPr>
              <w:t>Slide</w:t>
            </w:r>
            <w:r w:rsidR="00B27CE8" w:rsidRPr="00BE5B58">
              <w:rPr>
                <w:szCs w:val="24"/>
              </w:rPr>
              <w:t xml:space="preserve">   </w:t>
            </w:r>
          </w:p>
          <w:p w:rsidR="00644E17" w:rsidRDefault="00644E17" w:rsidP="00B27CE8">
            <w:pPr>
              <w:pStyle w:val="PlainText"/>
              <w:rPr>
                <w:szCs w:val="24"/>
              </w:rPr>
            </w:pPr>
          </w:p>
          <w:p w:rsidR="002561AB" w:rsidRDefault="002561AB" w:rsidP="00B27CE8">
            <w:pPr>
              <w:pStyle w:val="PlainText"/>
              <w:rPr>
                <w:szCs w:val="24"/>
              </w:rPr>
            </w:pPr>
          </w:p>
          <w:p w:rsidR="002A33EC" w:rsidRDefault="00560099" w:rsidP="00B27CE8">
            <w:pPr>
              <w:pStyle w:val="PlainText"/>
              <w:rPr>
                <w:szCs w:val="24"/>
              </w:rPr>
            </w:pPr>
            <w:r>
              <w:rPr>
                <w:szCs w:val="24"/>
              </w:rPr>
              <w:t>And w</w:t>
            </w:r>
            <w:r w:rsidR="002561AB">
              <w:rPr>
                <w:szCs w:val="24"/>
              </w:rPr>
              <w:t>hich search engine would you use</w:t>
            </w:r>
            <w:r w:rsidR="00CE28C8">
              <w:rPr>
                <w:szCs w:val="24"/>
              </w:rPr>
              <w:t>?</w:t>
            </w:r>
          </w:p>
          <w:p w:rsidR="002D7F73" w:rsidRDefault="002D7F73" w:rsidP="00C7511C">
            <w:pPr>
              <w:pStyle w:val="BulletIndent1"/>
            </w:pPr>
            <w:r w:rsidRPr="002F1D12">
              <w:t>Google is the largest player, accounting for 64% of the search market</w:t>
            </w:r>
          </w:p>
          <w:p w:rsidR="003C0059" w:rsidRDefault="00376040" w:rsidP="00C7511C">
            <w:pPr>
              <w:pStyle w:val="BulletIndent1"/>
            </w:pPr>
            <w:r>
              <w:t>Along with</w:t>
            </w:r>
            <w:r w:rsidR="00C37411">
              <w:t xml:space="preserve"> Yahoo, Bing, AOL, they handle </w:t>
            </w:r>
            <w:r w:rsidR="00E07C0A">
              <w:t>m</w:t>
            </w:r>
            <w:r w:rsidR="000F3FF0">
              <w:t>uch</w:t>
            </w:r>
            <w:r w:rsidR="00C37411">
              <w:t xml:space="preserve"> o</w:t>
            </w:r>
            <w:r>
              <w:t>f the search market</w:t>
            </w:r>
          </w:p>
          <w:p w:rsidR="008368E7" w:rsidRPr="008368E7" w:rsidRDefault="00E06D8D" w:rsidP="008368E7">
            <w:pPr>
              <w:pStyle w:val="BulletIndent1"/>
            </w:pPr>
            <w:r>
              <w:t>However, they are only a tip of the iceberg</w:t>
            </w:r>
          </w:p>
          <w:p w:rsidR="00770FEF" w:rsidRDefault="00770FEF" w:rsidP="00770FEF">
            <w:pPr>
              <w:pStyle w:val="BulletIndent1"/>
              <w:numPr>
                <w:ilvl w:val="0"/>
                <w:numId w:val="0"/>
              </w:numPr>
              <w:ind w:left="432" w:hanging="288"/>
            </w:pPr>
          </w:p>
          <w:p w:rsidR="00741B08" w:rsidRDefault="00560099" w:rsidP="00770FEF">
            <w:r>
              <w:t>“</w:t>
            </w:r>
            <w:r w:rsidR="00376040">
              <w:t xml:space="preserve">When someone is looking for </w:t>
            </w:r>
            <w:r w:rsidR="002561AB">
              <w:t>a (service) in (location)</w:t>
            </w:r>
            <w:r w:rsidR="00376040">
              <w:t xml:space="preserve">, </w:t>
            </w:r>
            <w:r w:rsidR="00741B08">
              <w:t>what do you want to happen</w:t>
            </w:r>
            <w:r w:rsidR="00CE28C8">
              <w:t>?</w:t>
            </w:r>
            <w:r>
              <w:t>”</w:t>
            </w:r>
          </w:p>
          <w:p w:rsidR="00560099" w:rsidRDefault="00560099" w:rsidP="00560099">
            <w:pPr>
              <w:pStyle w:val="BulletIndent1"/>
            </w:pPr>
            <w:r>
              <w:t>You want them to call you right?</w:t>
            </w:r>
          </w:p>
          <w:p w:rsidR="00376040" w:rsidRDefault="008368E7" w:rsidP="00560099">
            <w:pPr>
              <w:pStyle w:val="BulletIndent1"/>
            </w:pPr>
            <w:r>
              <w:t>D</w:t>
            </w:r>
            <w:r w:rsidR="00376040">
              <w:t>o you care how they find you</w:t>
            </w:r>
            <w:r w:rsidR="00CE28C8">
              <w:t>?</w:t>
            </w:r>
          </w:p>
          <w:p w:rsidR="00376040" w:rsidRDefault="00376040" w:rsidP="00770FEF"/>
          <w:p w:rsidR="00560099" w:rsidRDefault="00560099" w:rsidP="00560099">
            <w:r>
              <w:t>“Yodle casts the widest net to ensure potential new customers can find your business.”</w:t>
            </w:r>
          </w:p>
          <w:p w:rsidR="00560099" w:rsidRDefault="006F7244" w:rsidP="00560099">
            <w:pPr>
              <w:pStyle w:val="BulletIndent1"/>
            </w:pPr>
            <w:r>
              <w:t>We have premium partners in a</w:t>
            </w:r>
            <w:r w:rsidR="003C0059">
              <w:t xml:space="preserve">ll the major internet search engines </w:t>
            </w:r>
            <w:r w:rsidR="001C43BC">
              <w:t>(</w:t>
            </w:r>
            <w:r w:rsidR="003C0059">
              <w:t>G, Y, B, AOL</w:t>
            </w:r>
            <w:r w:rsidR="001C43BC">
              <w:t xml:space="preserve">) </w:t>
            </w:r>
          </w:p>
          <w:p w:rsidR="00560099" w:rsidRDefault="006F7244" w:rsidP="003C0059">
            <w:pPr>
              <w:pStyle w:val="BulletIndent1"/>
            </w:pPr>
            <w:r>
              <w:t>And Alliance partners with o</w:t>
            </w:r>
            <w:r w:rsidR="003C0059">
              <w:t xml:space="preserve">ver 75 </w:t>
            </w:r>
            <w:r w:rsidR="00560099">
              <w:t>other</w:t>
            </w:r>
            <w:r w:rsidR="001C43BC">
              <w:t xml:space="preserve"> o</w:t>
            </w:r>
            <w:r w:rsidR="000F3FF0">
              <w:t>ut</w:t>
            </w:r>
            <w:r w:rsidR="001C43BC">
              <w:t>lets</w:t>
            </w:r>
            <w:r w:rsidR="00E97517">
              <w:t>.</w:t>
            </w:r>
            <w:r w:rsidR="000F3FF0">
              <w:t xml:space="preserve"> </w:t>
            </w:r>
          </w:p>
          <w:p w:rsidR="00936876" w:rsidRDefault="00936876" w:rsidP="003C0059">
            <w:pPr>
              <w:pStyle w:val="BulletIndent1"/>
            </w:pPr>
            <w:r>
              <w:t xml:space="preserve">No other company will provide you with this type of search coverage.  </w:t>
            </w:r>
          </w:p>
          <w:p w:rsidR="00376040" w:rsidRDefault="00376040" w:rsidP="00770FEF"/>
          <w:p w:rsidR="00F800B9" w:rsidRDefault="00F800B9" w:rsidP="00770FEF"/>
          <w:p w:rsidR="00741B08" w:rsidRDefault="00560099" w:rsidP="00770FEF">
            <w:r>
              <w:t>“</w:t>
            </w:r>
            <w:r w:rsidR="00741B08">
              <w:t>Do you know which of the search engines or directories are the most expensive</w:t>
            </w:r>
            <w:r w:rsidR="00CE28C8">
              <w:t>?</w:t>
            </w:r>
            <w:r>
              <w:t>”</w:t>
            </w:r>
          </w:p>
          <w:p w:rsidR="001C43BC" w:rsidRDefault="00DE2ADE" w:rsidP="00560099">
            <w:pPr>
              <w:pStyle w:val="BulletIndent1"/>
            </w:pPr>
            <w:r>
              <w:t>G</w:t>
            </w:r>
            <w:r w:rsidR="001C43BC">
              <w:t>oogle</w:t>
            </w:r>
            <w:r>
              <w:t xml:space="preserve"> is </w:t>
            </w:r>
            <w:r w:rsidR="00CE28C8">
              <w:t>the most expensive</w:t>
            </w:r>
          </w:p>
          <w:p w:rsidR="00CE28C8" w:rsidRPr="00560099" w:rsidRDefault="00CE28C8" w:rsidP="00CE28C8">
            <w:pPr>
              <w:pStyle w:val="BulletIndent1"/>
            </w:pPr>
            <w:r w:rsidRPr="00560099">
              <w:t>All of the other 75 outlets are less expensive</w:t>
            </w:r>
          </w:p>
          <w:p w:rsidR="00DE2ADE" w:rsidRPr="00560099" w:rsidRDefault="00DE2ADE" w:rsidP="00CE28C8">
            <w:pPr>
              <w:pStyle w:val="BulletIndent1"/>
            </w:pPr>
            <w:r w:rsidRPr="00560099">
              <w:t xml:space="preserve">That’s why we work with </w:t>
            </w:r>
            <w:r w:rsidR="00CE28C8" w:rsidRPr="00560099">
              <w:t>ever</w:t>
            </w:r>
            <w:r w:rsidR="00791DDE" w:rsidRPr="00560099">
              <w:t>y</w:t>
            </w:r>
            <w:r w:rsidR="00CE28C8" w:rsidRPr="00560099">
              <w:t>one</w:t>
            </w:r>
            <w:r w:rsidRPr="00560099">
              <w:t xml:space="preserve">, to get you found in the most cost effective way </w:t>
            </w:r>
          </w:p>
          <w:p w:rsidR="00214210" w:rsidRDefault="00214210" w:rsidP="00770FEF"/>
          <w:p w:rsidR="002F1D12" w:rsidRPr="002F1D12" w:rsidRDefault="00560099" w:rsidP="00560099">
            <w:pPr>
              <w:pStyle w:val="BulletIndent1"/>
              <w:numPr>
                <w:ilvl w:val="0"/>
                <w:numId w:val="0"/>
              </w:numPr>
            </w:pPr>
            <w:r>
              <w:t>“</w:t>
            </w:r>
            <w:r w:rsidR="002F1D12" w:rsidRPr="002F1D12">
              <w:t>A</w:t>
            </w:r>
            <w:r w:rsidR="008D6AF0" w:rsidRPr="002F1D12">
              <w:t>t the end of the day, what</w:t>
            </w:r>
            <w:r w:rsidR="002D7F73" w:rsidRPr="002F1D12">
              <w:t>’</w:t>
            </w:r>
            <w:r w:rsidR="002F1D12" w:rsidRPr="002F1D12">
              <w:t xml:space="preserve">s really the </w:t>
            </w:r>
            <w:r w:rsidR="002F1D12" w:rsidRPr="00560099">
              <w:t>goal</w:t>
            </w:r>
            <w:r w:rsidR="0098453F" w:rsidRPr="00560099">
              <w:t xml:space="preserve"> of </w:t>
            </w:r>
            <w:r>
              <w:t>working with us</w:t>
            </w:r>
            <w:r w:rsidR="00BE5B58" w:rsidRPr="00560099">
              <w:t>?</w:t>
            </w:r>
            <w:r>
              <w:t>”</w:t>
            </w:r>
          </w:p>
          <w:p w:rsidR="002F1D12" w:rsidRPr="002F1D12" w:rsidRDefault="002F1D12" w:rsidP="003D59A5">
            <w:pPr>
              <w:pStyle w:val="BulletIndent1"/>
            </w:pPr>
            <w:r w:rsidRPr="002F1D12">
              <w:t>T</w:t>
            </w:r>
            <w:r w:rsidR="00342A91" w:rsidRPr="002F1D12">
              <w:t>o</w:t>
            </w:r>
            <w:r w:rsidR="008D6AF0" w:rsidRPr="002F1D12">
              <w:t xml:space="preserve"> generate [x # of new jobs] at the l</w:t>
            </w:r>
            <w:r w:rsidRPr="002F1D12">
              <w:t>owest acquisition cost possible</w:t>
            </w:r>
            <w:r w:rsidR="001C7465">
              <w:t>,</w:t>
            </w:r>
            <w:r w:rsidR="005D64FC">
              <w:t xml:space="preserve"> right?</w:t>
            </w:r>
            <w:r w:rsidR="008D6AF0" w:rsidRPr="002F1D12">
              <w:t xml:space="preserve"> </w:t>
            </w:r>
          </w:p>
          <w:p w:rsidR="00FD19F8" w:rsidRDefault="00FD19F8" w:rsidP="005D64FC">
            <w:pPr>
              <w:rPr>
                <w:b/>
              </w:rPr>
            </w:pPr>
          </w:p>
          <w:p w:rsidR="002F1D12" w:rsidRDefault="00770FEF" w:rsidP="00770FEF">
            <w:pPr>
              <w:rPr>
                <w:szCs w:val="24"/>
              </w:rPr>
            </w:pPr>
            <w:r w:rsidRPr="001C3A85">
              <w:rPr>
                <w:szCs w:val="24"/>
              </w:rPr>
              <w:t>“</w:t>
            </w:r>
            <w:r>
              <w:rPr>
                <w:szCs w:val="24"/>
              </w:rPr>
              <w:t xml:space="preserve">Well </w:t>
            </w:r>
            <w:r w:rsidRPr="001C3A85">
              <w:rPr>
                <w:szCs w:val="24"/>
              </w:rPr>
              <w:t>Mr. Customer,</w:t>
            </w:r>
            <w:r w:rsidR="002E5DD0">
              <w:rPr>
                <w:szCs w:val="24"/>
              </w:rPr>
              <w:t xml:space="preserve"> </w:t>
            </w:r>
            <w:r w:rsidR="00F86681">
              <w:rPr>
                <w:szCs w:val="24"/>
              </w:rPr>
              <w:t>lets recap</w:t>
            </w:r>
            <w:r w:rsidR="002F1D12">
              <w:rPr>
                <w:szCs w:val="24"/>
              </w:rPr>
              <w:t>”</w:t>
            </w:r>
            <w:r w:rsidRPr="001C3A85">
              <w:rPr>
                <w:szCs w:val="24"/>
              </w:rPr>
              <w:t xml:space="preserve"> </w:t>
            </w:r>
          </w:p>
          <w:p w:rsidR="002F1D12" w:rsidRPr="00560099" w:rsidRDefault="002F1D12" w:rsidP="002E5DD0">
            <w:pPr>
              <w:pStyle w:val="BulletIndent1"/>
            </w:pPr>
            <w:r w:rsidRPr="00560099">
              <w:t>While</w:t>
            </w:r>
            <w:r w:rsidR="00770FEF" w:rsidRPr="00560099">
              <w:t xml:space="preserve"> Google is the largest, </w:t>
            </w:r>
            <w:r w:rsidR="002A33EC" w:rsidRPr="00560099">
              <w:t xml:space="preserve">it’s not the only way </w:t>
            </w:r>
            <w:r w:rsidR="004163F7" w:rsidRPr="00560099">
              <w:t xml:space="preserve">people search for </w:t>
            </w:r>
            <w:r w:rsidR="002A33EC" w:rsidRPr="00560099">
              <w:t xml:space="preserve"> </w:t>
            </w:r>
            <w:r w:rsidR="004163F7" w:rsidRPr="00560099">
              <w:t>services</w:t>
            </w:r>
            <w:r w:rsidR="00770FEF" w:rsidRPr="00560099">
              <w:t xml:space="preserve"> </w:t>
            </w:r>
          </w:p>
          <w:p w:rsidR="002E5DD0" w:rsidRPr="00560099" w:rsidRDefault="004163F7" w:rsidP="003D59A5">
            <w:pPr>
              <w:pStyle w:val="BulletIndent1"/>
            </w:pPr>
            <w:r w:rsidRPr="00560099">
              <w:t>Yodle w</w:t>
            </w:r>
            <w:r w:rsidR="001C7465" w:rsidRPr="00560099">
              <w:t>ork</w:t>
            </w:r>
            <w:r w:rsidRPr="00560099">
              <w:t>s</w:t>
            </w:r>
            <w:r w:rsidR="001C7465" w:rsidRPr="00560099">
              <w:t xml:space="preserve"> with 75 outlets, we have </w:t>
            </w:r>
            <w:r w:rsidR="00BE5B58" w:rsidRPr="00560099">
              <w:t xml:space="preserve">no allegiance </w:t>
            </w:r>
            <w:r w:rsidR="007E12F0" w:rsidRPr="00560099">
              <w:t xml:space="preserve">to </w:t>
            </w:r>
            <w:r w:rsidR="001C7465" w:rsidRPr="00560099">
              <w:t xml:space="preserve">any </w:t>
            </w:r>
            <w:r w:rsidR="007E12F0" w:rsidRPr="00560099">
              <w:t xml:space="preserve">one search engine </w:t>
            </w:r>
          </w:p>
          <w:p w:rsidR="00BE5B58" w:rsidRDefault="002E5DD0" w:rsidP="003D59A5">
            <w:pPr>
              <w:pStyle w:val="BulletIndent1"/>
            </w:pPr>
            <w:r w:rsidRPr="00560099">
              <w:t>W</w:t>
            </w:r>
            <w:r w:rsidR="0003609E" w:rsidRPr="00560099">
              <w:t>e are looking</w:t>
            </w:r>
            <w:r w:rsidR="0003609E">
              <w:t xml:space="preserve"> </w:t>
            </w:r>
            <w:r w:rsidR="00DE2ADE">
              <w:t xml:space="preserve">to find you </w:t>
            </w:r>
            <w:r w:rsidR="0003609E">
              <w:t xml:space="preserve">the </w:t>
            </w:r>
            <w:r w:rsidR="00560099">
              <w:t>highest quality calls at the lowest possible cost</w:t>
            </w:r>
          </w:p>
          <w:p w:rsidR="002D7F73" w:rsidRPr="001C3A85" w:rsidRDefault="00770FEF" w:rsidP="002E5DD0">
            <w:pPr>
              <w:pStyle w:val="PlainText"/>
            </w:pPr>
            <w:r w:rsidRPr="002F1D12">
              <w:t xml:space="preserve"> </w:t>
            </w:r>
          </w:p>
          <w:p w:rsidR="008D6AF0" w:rsidRDefault="008D6AF0" w:rsidP="0003525C">
            <w:pPr>
              <w:rPr>
                <w:szCs w:val="24"/>
              </w:rPr>
            </w:pPr>
            <w:r w:rsidRPr="001C3A85">
              <w:rPr>
                <w:b/>
                <w:szCs w:val="24"/>
              </w:rPr>
              <w:t>Transition</w:t>
            </w:r>
            <w:r w:rsidRPr="001C3A85">
              <w:rPr>
                <w:szCs w:val="24"/>
              </w:rPr>
              <w:t xml:space="preserve">: </w:t>
            </w:r>
            <w:r w:rsidR="00770FEF">
              <w:rPr>
                <w:szCs w:val="24"/>
              </w:rPr>
              <w:t>“</w:t>
            </w:r>
            <w:r w:rsidRPr="001C3A85">
              <w:rPr>
                <w:szCs w:val="24"/>
              </w:rPr>
              <w:t>Given the popularity of Google</w:t>
            </w:r>
            <w:r w:rsidR="0003525C">
              <w:rPr>
                <w:szCs w:val="24"/>
              </w:rPr>
              <w:t xml:space="preserve">, </w:t>
            </w:r>
            <w:r w:rsidRPr="001C3A85">
              <w:rPr>
                <w:szCs w:val="24"/>
              </w:rPr>
              <w:t>let’s use that as our example.”</w:t>
            </w:r>
          </w:p>
          <w:p w:rsidR="00560099" w:rsidRDefault="00560099" w:rsidP="003831D4">
            <w:pPr>
              <w:pStyle w:val="PlainText"/>
            </w:pPr>
          </w:p>
          <w:p w:rsidR="00500211" w:rsidRDefault="00500211" w:rsidP="003831D4">
            <w:pPr>
              <w:pStyle w:val="PlainText"/>
            </w:pPr>
          </w:p>
          <w:p w:rsidR="00560099" w:rsidRDefault="00560099" w:rsidP="003831D4">
            <w:pPr>
              <w:pStyle w:val="PlainText"/>
            </w:pPr>
          </w:p>
        </w:tc>
      </w:tr>
    </w:tbl>
    <w:p w:rsidR="008D6AF0" w:rsidRPr="001C3A85" w:rsidRDefault="008D6AF0" w:rsidP="008D6AF0">
      <w:pPr>
        <w:pStyle w:val="separator"/>
      </w:pPr>
    </w:p>
    <w:tbl>
      <w:tblPr>
        <w:tblW w:w="0" w:type="auto"/>
        <w:tblLayout w:type="fixed"/>
        <w:tblLook w:val="0000"/>
      </w:tblPr>
      <w:tblGrid>
        <w:gridCol w:w="1728"/>
        <w:gridCol w:w="7740"/>
      </w:tblGrid>
      <w:tr w:rsidR="008D6AF0" w:rsidRPr="001C3A85">
        <w:tc>
          <w:tcPr>
            <w:tcW w:w="1728" w:type="dxa"/>
          </w:tcPr>
          <w:p w:rsidR="008D6AF0" w:rsidRPr="00742256" w:rsidRDefault="008D6AF0">
            <w:pPr>
              <w:pStyle w:val="Heading4"/>
              <w:rPr>
                <w:rFonts w:cs="Arial"/>
              </w:rPr>
            </w:pPr>
            <w:r w:rsidRPr="00742256">
              <w:rPr>
                <w:rFonts w:cs="Arial"/>
              </w:rPr>
              <w:lastRenderedPageBreak/>
              <w:t>Live Search</w:t>
            </w:r>
          </w:p>
        </w:tc>
        <w:tc>
          <w:tcPr>
            <w:tcW w:w="7740" w:type="dxa"/>
          </w:tcPr>
          <w:p w:rsidR="00B27CE8" w:rsidRDefault="00B27CE8" w:rsidP="00B27CE8">
            <w:pPr>
              <w:pStyle w:val="PlainText"/>
            </w:pPr>
            <w:r w:rsidRPr="00B27CE8">
              <w:rPr>
                <w:b/>
              </w:rPr>
              <w:t>Action:</w:t>
            </w:r>
            <w:r>
              <w:t xml:space="preserve"> </w:t>
            </w:r>
            <w:r w:rsidRPr="00BF3E4C">
              <w:rPr>
                <w:b/>
              </w:rPr>
              <w:t>Exit presentation mode</w:t>
            </w:r>
            <w:r>
              <w:t xml:space="preserve"> of the PowerPoint by hitting the “Escape” key.  </w:t>
            </w:r>
            <w:r w:rsidRPr="00BF3E4C">
              <w:rPr>
                <w:b/>
              </w:rPr>
              <w:t>Open Firefox</w:t>
            </w:r>
            <w:r>
              <w:t xml:space="preserve"> to the Google tab.  </w:t>
            </w:r>
          </w:p>
          <w:p w:rsidR="001E56FF" w:rsidRPr="001C3A85" w:rsidRDefault="001E56FF" w:rsidP="00B27CE8">
            <w:pPr>
              <w:pStyle w:val="PlainText"/>
            </w:pPr>
          </w:p>
          <w:tbl>
            <w:tblPr>
              <w:tblStyle w:val="Table3Deffects1"/>
              <w:tblW w:w="0" w:type="auto"/>
              <w:tblLayout w:type="fixed"/>
              <w:tblLook w:val="04A0"/>
            </w:tblPr>
            <w:tblGrid>
              <w:gridCol w:w="7509"/>
            </w:tblGrid>
            <w:tr w:rsidR="001E56FF" w:rsidTr="001E56FF">
              <w:trPr>
                <w:cnfStyle w:val="100000000000"/>
              </w:trPr>
              <w:tc>
                <w:tcPr>
                  <w:cnfStyle w:val="001000000100"/>
                  <w:tcW w:w="7509" w:type="dxa"/>
                  <w:shd w:val="clear" w:color="auto" w:fill="FFFF00"/>
                </w:tcPr>
                <w:p w:rsidR="001E56FF" w:rsidRPr="001E56FF" w:rsidRDefault="001E56FF" w:rsidP="001E56FF">
                  <w:pPr>
                    <w:rPr>
                      <w:b w:val="0"/>
                      <w:color w:val="auto"/>
                      <w:szCs w:val="24"/>
                    </w:rPr>
                  </w:pPr>
                  <w:r w:rsidRPr="001E56FF">
                    <w:rPr>
                      <w:color w:val="auto"/>
                      <w:szCs w:val="24"/>
                    </w:rPr>
                    <w:t>Tip</w:t>
                  </w:r>
                  <w:r w:rsidRPr="001E56FF">
                    <w:rPr>
                      <w:b w:val="0"/>
                      <w:color w:val="auto"/>
                      <w:szCs w:val="24"/>
                    </w:rPr>
                    <w:t>:  Use the yellow highlighter to</w:t>
                  </w:r>
                </w:p>
                <w:p w:rsidR="001E56FF" w:rsidRPr="001E56FF" w:rsidRDefault="001E56FF" w:rsidP="001E56FF">
                  <w:pPr>
                    <w:pStyle w:val="BulletIndent1"/>
                    <w:rPr>
                      <w:b w:val="0"/>
                      <w:color w:val="auto"/>
                    </w:rPr>
                  </w:pPr>
                  <w:r w:rsidRPr="001E56FF">
                    <w:rPr>
                      <w:b w:val="0"/>
                      <w:color w:val="auto"/>
                    </w:rPr>
                    <w:t>Separate Sponsored from Organic</w:t>
                  </w:r>
                </w:p>
                <w:p w:rsidR="001E56FF" w:rsidRPr="001E56FF" w:rsidRDefault="001E56FF" w:rsidP="008D6AF0">
                  <w:pPr>
                    <w:pStyle w:val="BulletIndent1"/>
                    <w:rPr>
                      <w:b w:val="0"/>
                      <w:color w:val="auto"/>
                    </w:rPr>
                  </w:pPr>
                  <w:r w:rsidRPr="001E56FF">
                    <w:rPr>
                      <w:b w:val="0"/>
                      <w:color w:val="auto"/>
                    </w:rPr>
                    <w:t>Highlight business names</w:t>
                  </w:r>
                </w:p>
              </w:tc>
            </w:tr>
          </w:tbl>
          <w:p w:rsidR="00FD19F8" w:rsidRDefault="00FD19F8" w:rsidP="008D6AF0">
            <w:pPr>
              <w:rPr>
                <w:b/>
                <w:szCs w:val="24"/>
              </w:rPr>
            </w:pPr>
          </w:p>
          <w:p w:rsidR="00770FEF" w:rsidRPr="001C3A85" w:rsidRDefault="008D6AF0" w:rsidP="008D6AF0">
            <w:pPr>
              <w:rPr>
                <w:szCs w:val="24"/>
              </w:rPr>
            </w:pPr>
            <w:r w:rsidRPr="001C3A85">
              <w:rPr>
                <w:b/>
                <w:szCs w:val="24"/>
              </w:rPr>
              <w:t>Intro</w:t>
            </w:r>
            <w:r w:rsidRPr="001C3A85">
              <w:rPr>
                <w:szCs w:val="24"/>
              </w:rPr>
              <w:t>: “Tell me, if someone were looking for [</w:t>
            </w:r>
            <w:r w:rsidR="00DE2ADE">
              <w:rPr>
                <w:szCs w:val="24"/>
              </w:rPr>
              <w:t xml:space="preserve">prospect </w:t>
            </w:r>
            <w:r w:rsidRPr="001C3A85">
              <w:rPr>
                <w:szCs w:val="24"/>
              </w:rPr>
              <w:t>specific service] in [prospect’s location], what do you think they might search for?”</w:t>
            </w:r>
          </w:p>
          <w:p w:rsidR="003D59A5" w:rsidRDefault="003D59A5" w:rsidP="009465A0">
            <w:pPr>
              <w:rPr>
                <w:b/>
                <w:szCs w:val="24"/>
              </w:rPr>
            </w:pPr>
          </w:p>
          <w:p w:rsidR="008977A0" w:rsidRDefault="008977A0" w:rsidP="009465A0">
            <w:pPr>
              <w:rPr>
                <w:b/>
                <w:szCs w:val="24"/>
              </w:rPr>
            </w:pPr>
            <w:r>
              <w:rPr>
                <w:b/>
                <w:szCs w:val="24"/>
              </w:rPr>
              <w:t>Enter answer in Google Search</w:t>
            </w:r>
          </w:p>
          <w:p w:rsidR="00FD19F8" w:rsidRDefault="00FD19F8" w:rsidP="009465A0">
            <w:pPr>
              <w:rPr>
                <w:b/>
                <w:szCs w:val="24"/>
              </w:rPr>
            </w:pPr>
          </w:p>
          <w:p w:rsidR="00F86681" w:rsidRDefault="00F86681" w:rsidP="00F86681">
            <w:pPr>
              <w:pStyle w:val="BulletIndent1"/>
            </w:pPr>
            <w:r w:rsidRPr="005D64FC">
              <w:t xml:space="preserve">Do you see yourself </w:t>
            </w:r>
            <w:r>
              <w:t>anywhere on the SERP</w:t>
            </w:r>
            <w:r w:rsidR="001E56FF">
              <w:t>?</w:t>
            </w:r>
          </w:p>
          <w:p w:rsidR="00570CB6" w:rsidRPr="005D64FC" w:rsidRDefault="00570CB6" w:rsidP="00570CB6">
            <w:pPr>
              <w:pStyle w:val="BulletIndent1"/>
            </w:pPr>
            <w:r w:rsidRPr="005D64FC">
              <w:t>Does anyone on this page look familiar to you? Anyone else?</w:t>
            </w:r>
            <w:r w:rsidR="00F86681">
              <w:t xml:space="preserve"> </w:t>
            </w:r>
          </w:p>
          <w:p w:rsidR="00570CB6" w:rsidRPr="005D64FC" w:rsidRDefault="00570CB6" w:rsidP="00570CB6">
            <w:pPr>
              <w:pStyle w:val="BulletIndent1"/>
            </w:pPr>
            <w:r w:rsidRPr="005D64FC">
              <w:t>How about (list a few from all sections)?</w:t>
            </w:r>
          </w:p>
          <w:p w:rsidR="00570CB6" w:rsidRPr="005D64FC" w:rsidRDefault="00570CB6" w:rsidP="00570CB6">
            <w:pPr>
              <w:pStyle w:val="BulletIndent1"/>
            </w:pPr>
            <w:r w:rsidRPr="005D64FC">
              <w:t>Are they your direct competition?</w:t>
            </w:r>
          </w:p>
          <w:p w:rsidR="00A219CA" w:rsidRDefault="00A219CA" w:rsidP="00C7086B">
            <w:pPr>
              <w:pStyle w:val="BulletIndent1"/>
              <w:numPr>
                <w:ilvl w:val="0"/>
                <w:numId w:val="0"/>
              </w:numPr>
              <w:ind w:left="432"/>
            </w:pPr>
          </w:p>
          <w:p w:rsidR="00570CB6" w:rsidRDefault="00570CB6" w:rsidP="00570CB6">
            <w:pPr>
              <w:pStyle w:val="BulletIndent1"/>
            </w:pPr>
            <w:r>
              <w:t>Do you think [competitor] is getting business from here?</w:t>
            </w:r>
          </w:p>
          <w:p w:rsidR="00946FE7" w:rsidRPr="001E56FF" w:rsidRDefault="00946FE7" w:rsidP="00570CB6">
            <w:pPr>
              <w:pStyle w:val="BulletIndent1"/>
            </w:pPr>
            <w:r w:rsidRPr="001E56FF">
              <w:t xml:space="preserve">Right now, this customer is going to call your competitor, not you </w:t>
            </w:r>
          </w:p>
          <w:p w:rsidR="00946FE7" w:rsidRPr="001E56FF" w:rsidRDefault="00F86681" w:rsidP="008977A0">
            <w:pPr>
              <w:pStyle w:val="BulletIndent1"/>
            </w:pPr>
            <w:r w:rsidRPr="001E56FF">
              <w:t>If (competitor) is getting business from being here and you are not, how does this make you feel</w:t>
            </w:r>
            <w:r w:rsidR="00212703" w:rsidRPr="001E56FF">
              <w:t>?</w:t>
            </w:r>
          </w:p>
          <w:p w:rsidR="007E50AE" w:rsidRPr="001E56FF" w:rsidRDefault="007E50AE" w:rsidP="00A219CA">
            <w:pPr>
              <w:pStyle w:val="BulletIndent1"/>
            </w:pPr>
            <w:r w:rsidRPr="001E56FF">
              <w:t>Do you want this call?</w:t>
            </w:r>
          </w:p>
          <w:p w:rsidR="008977A0" w:rsidRPr="001E56FF" w:rsidRDefault="007E50AE" w:rsidP="00A219CA">
            <w:pPr>
              <w:pStyle w:val="BulletIndent1"/>
              <w:rPr>
                <w:b/>
              </w:rPr>
            </w:pPr>
            <w:r w:rsidRPr="001E56FF">
              <w:t>If you don’t get these calls, h</w:t>
            </w:r>
            <w:r w:rsidR="00946FE7" w:rsidRPr="001E56FF">
              <w:t>ow will this affect your business long term</w:t>
            </w:r>
            <w:r w:rsidR="00212703" w:rsidRPr="001E56FF">
              <w:t>?</w:t>
            </w:r>
          </w:p>
          <w:p w:rsidR="00946FE7" w:rsidRPr="005D64FC" w:rsidRDefault="00946FE7" w:rsidP="00A219CA">
            <w:pPr>
              <w:pStyle w:val="BulletIndent1"/>
              <w:rPr>
                <w:b/>
              </w:rPr>
            </w:pPr>
            <w:r w:rsidRPr="001E56FF">
              <w:t>What do you need to do to fix this</w:t>
            </w:r>
            <w:r>
              <w:t xml:space="preserve"> problem</w:t>
            </w:r>
            <w:r w:rsidR="00212703">
              <w:t>?</w:t>
            </w:r>
          </w:p>
          <w:p w:rsidR="00C425B5" w:rsidRDefault="00C425B5" w:rsidP="009465A0">
            <w:pPr>
              <w:rPr>
                <w:b/>
                <w:szCs w:val="24"/>
              </w:rPr>
            </w:pPr>
          </w:p>
          <w:p w:rsidR="00DE2ADE" w:rsidRPr="001E56FF" w:rsidRDefault="001E56FF" w:rsidP="009465A0">
            <w:pPr>
              <w:rPr>
                <w:szCs w:val="24"/>
              </w:rPr>
            </w:pPr>
            <w:r>
              <w:rPr>
                <w:szCs w:val="24"/>
              </w:rPr>
              <w:t>“</w:t>
            </w:r>
            <w:r w:rsidR="00A219CA" w:rsidRPr="001E56FF">
              <w:rPr>
                <w:szCs w:val="24"/>
              </w:rPr>
              <w:t xml:space="preserve">The </w:t>
            </w:r>
            <w:r w:rsidR="00F5790E">
              <w:rPr>
                <w:szCs w:val="24"/>
              </w:rPr>
              <w:t>SERP</w:t>
            </w:r>
            <w:r w:rsidR="00A219CA" w:rsidRPr="001E56FF">
              <w:rPr>
                <w:szCs w:val="24"/>
              </w:rPr>
              <w:t xml:space="preserve"> </w:t>
            </w:r>
            <w:r w:rsidRPr="001E56FF">
              <w:rPr>
                <w:szCs w:val="24"/>
              </w:rPr>
              <w:t>is broken down into</w:t>
            </w:r>
            <w:r w:rsidR="00DE2ADE" w:rsidRPr="001E56FF">
              <w:rPr>
                <w:szCs w:val="24"/>
              </w:rPr>
              <w:t xml:space="preserve"> 2 </w:t>
            </w:r>
            <w:r w:rsidR="00A219CA" w:rsidRPr="001E56FF">
              <w:rPr>
                <w:szCs w:val="24"/>
              </w:rPr>
              <w:t xml:space="preserve">separate </w:t>
            </w:r>
            <w:r w:rsidR="00DE2ADE" w:rsidRPr="001E56FF">
              <w:rPr>
                <w:szCs w:val="24"/>
              </w:rPr>
              <w:t>sections</w:t>
            </w:r>
            <w:r>
              <w:rPr>
                <w:szCs w:val="24"/>
              </w:rPr>
              <w:t>”</w:t>
            </w:r>
            <w:r w:rsidR="00DE2ADE" w:rsidRPr="001E56FF">
              <w:rPr>
                <w:szCs w:val="24"/>
              </w:rPr>
              <w:t xml:space="preserve"> </w:t>
            </w:r>
            <w:r w:rsidR="00DE2ADE" w:rsidRPr="001E56FF">
              <w:rPr>
                <w:szCs w:val="24"/>
                <w:highlight w:val="yellow"/>
              </w:rPr>
              <w:t>(use highlighter)</w:t>
            </w:r>
          </w:p>
          <w:p w:rsidR="00DE2ADE" w:rsidRPr="000B5271" w:rsidRDefault="00975666" w:rsidP="000B5271">
            <w:pPr>
              <w:pStyle w:val="BulletIndent1"/>
            </w:pPr>
            <w:r w:rsidRPr="000B5271">
              <w:t>Sponsored</w:t>
            </w:r>
            <w:r>
              <w:t xml:space="preserve"> -</w:t>
            </w:r>
            <w:r w:rsidRPr="000B5271">
              <w:t xml:space="preserve"> </w:t>
            </w:r>
            <w:r w:rsidR="00DE2ADE" w:rsidRPr="000B5271">
              <w:t xml:space="preserve">The upper and right side  </w:t>
            </w:r>
          </w:p>
          <w:p w:rsidR="00DE2ADE" w:rsidRDefault="00975666" w:rsidP="000B5271">
            <w:pPr>
              <w:pStyle w:val="BulletIndent1"/>
              <w:rPr>
                <w:b/>
              </w:rPr>
            </w:pPr>
            <w:r w:rsidRPr="000B5271">
              <w:t xml:space="preserve">Organic </w:t>
            </w:r>
            <w:r>
              <w:t xml:space="preserve">- Down the bottom </w:t>
            </w:r>
          </w:p>
          <w:p w:rsidR="00DE2ADE" w:rsidRDefault="00DE2ADE" w:rsidP="009465A0">
            <w:pPr>
              <w:rPr>
                <w:b/>
                <w:szCs w:val="24"/>
              </w:rPr>
            </w:pPr>
          </w:p>
          <w:p w:rsidR="009130AA" w:rsidRPr="001E56FF" w:rsidRDefault="001E56FF" w:rsidP="009465A0">
            <w:pPr>
              <w:rPr>
                <w:szCs w:val="24"/>
              </w:rPr>
            </w:pPr>
            <w:r w:rsidRPr="001E56FF">
              <w:rPr>
                <w:szCs w:val="24"/>
              </w:rPr>
              <w:t>“</w:t>
            </w:r>
            <w:r w:rsidR="00DE2ADE" w:rsidRPr="001E56FF">
              <w:rPr>
                <w:szCs w:val="24"/>
              </w:rPr>
              <w:t xml:space="preserve">In </w:t>
            </w:r>
            <w:r w:rsidR="009130AA" w:rsidRPr="001E56FF">
              <w:rPr>
                <w:szCs w:val="24"/>
              </w:rPr>
              <w:t>a</w:t>
            </w:r>
            <w:r w:rsidR="00DE2ADE" w:rsidRPr="001E56FF">
              <w:rPr>
                <w:szCs w:val="24"/>
              </w:rPr>
              <w:t xml:space="preserve"> perfect world, </w:t>
            </w:r>
            <w:r w:rsidR="009130AA" w:rsidRPr="001E56FF">
              <w:rPr>
                <w:szCs w:val="24"/>
              </w:rPr>
              <w:t xml:space="preserve">where would you like </w:t>
            </w:r>
            <w:r w:rsidR="00DE2ADE" w:rsidRPr="001E56FF">
              <w:rPr>
                <w:szCs w:val="24"/>
              </w:rPr>
              <w:t xml:space="preserve">your </w:t>
            </w:r>
            <w:r w:rsidR="009130AA" w:rsidRPr="001E56FF">
              <w:rPr>
                <w:szCs w:val="24"/>
              </w:rPr>
              <w:t xml:space="preserve">company </w:t>
            </w:r>
            <w:r w:rsidR="002F659A" w:rsidRPr="001E56FF">
              <w:rPr>
                <w:szCs w:val="24"/>
              </w:rPr>
              <w:t>site</w:t>
            </w:r>
            <w:r w:rsidR="00DE2ADE" w:rsidRPr="001E56FF">
              <w:rPr>
                <w:szCs w:val="24"/>
              </w:rPr>
              <w:t xml:space="preserve"> </w:t>
            </w:r>
            <w:r w:rsidR="009130AA" w:rsidRPr="001E56FF">
              <w:rPr>
                <w:szCs w:val="24"/>
              </w:rPr>
              <w:t xml:space="preserve">to </w:t>
            </w:r>
            <w:r w:rsidR="00DE2ADE" w:rsidRPr="001E56FF">
              <w:rPr>
                <w:szCs w:val="24"/>
              </w:rPr>
              <w:t>show up</w:t>
            </w:r>
            <w:r w:rsidRPr="001E56FF">
              <w:rPr>
                <w:szCs w:val="24"/>
              </w:rPr>
              <w:t>?’</w:t>
            </w:r>
            <w:r w:rsidR="00DE2ADE" w:rsidRPr="001E56FF">
              <w:rPr>
                <w:szCs w:val="24"/>
              </w:rPr>
              <w:t xml:space="preserve"> </w:t>
            </w:r>
          </w:p>
          <w:p w:rsidR="00A219CA" w:rsidRPr="000B5271" w:rsidRDefault="009130AA" w:rsidP="000B5271">
            <w:pPr>
              <w:pStyle w:val="BulletIndent1"/>
            </w:pPr>
            <w:r w:rsidRPr="000B5271">
              <w:t>At the top of</w:t>
            </w:r>
            <w:r w:rsidR="00DE2ADE" w:rsidRPr="000B5271">
              <w:t xml:space="preserve"> both the Sponsored and Organic sections </w:t>
            </w:r>
            <w:r w:rsidRPr="000B5271">
              <w:t>– why</w:t>
            </w:r>
          </w:p>
          <w:p w:rsidR="000B5271" w:rsidRPr="000B5271" w:rsidRDefault="000B5271" w:rsidP="000B5271">
            <w:pPr>
              <w:pStyle w:val="BulletIndent1"/>
            </w:pPr>
            <w:r w:rsidRPr="000B5271">
              <w:t>Do you ever look at page 2 or 3</w:t>
            </w:r>
            <w:r w:rsidR="00F5790E">
              <w:t>?</w:t>
            </w:r>
          </w:p>
          <w:p w:rsidR="00F86681" w:rsidRDefault="00F86681" w:rsidP="000B5271">
            <w:pPr>
              <w:pStyle w:val="BulletIndent1"/>
            </w:pPr>
            <w:r w:rsidRPr="000B5271">
              <w:t xml:space="preserve">What is the problem with </w:t>
            </w:r>
            <w:r w:rsidR="0047022F" w:rsidRPr="000B5271">
              <w:t xml:space="preserve">showing </w:t>
            </w:r>
            <w:r w:rsidR="00BB2809">
              <w:t xml:space="preserve">up </w:t>
            </w:r>
            <w:r w:rsidR="00F5790E">
              <w:t>anywhere except page 1?</w:t>
            </w:r>
            <w:r w:rsidR="000B5271">
              <w:t xml:space="preserve"> </w:t>
            </w:r>
          </w:p>
          <w:p w:rsidR="001E56FF" w:rsidRPr="001E56FF" w:rsidRDefault="001E56FF" w:rsidP="001E56FF">
            <w:pPr>
              <w:pStyle w:val="BulletIndent1"/>
              <w:numPr>
                <w:ilvl w:val="0"/>
                <w:numId w:val="0"/>
              </w:numPr>
              <w:ind w:left="432"/>
            </w:pPr>
          </w:p>
          <w:p w:rsidR="009130AA" w:rsidRPr="001E56FF" w:rsidRDefault="001E56FF" w:rsidP="009465A0">
            <w:pPr>
              <w:rPr>
                <w:szCs w:val="24"/>
              </w:rPr>
            </w:pPr>
            <w:r w:rsidRPr="001E56FF">
              <w:rPr>
                <w:szCs w:val="24"/>
              </w:rPr>
              <w:t>“</w:t>
            </w:r>
            <w:r w:rsidR="009130AA" w:rsidRPr="001E56FF">
              <w:rPr>
                <w:szCs w:val="24"/>
              </w:rPr>
              <w:t xml:space="preserve">After you have searched on Google for a service, where </w:t>
            </w:r>
            <w:r w:rsidR="00A219CA" w:rsidRPr="001E56FF">
              <w:rPr>
                <w:szCs w:val="24"/>
              </w:rPr>
              <w:t>do</w:t>
            </w:r>
            <w:r w:rsidR="009130AA" w:rsidRPr="001E56FF">
              <w:rPr>
                <w:szCs w:val="24"/>
              </w:rPr>
              <w:t xml:space="preserve"> you click</w:t>
            </w:r>
            <w:r w:rsidRPr="001E56FF">
              <w:rPr>
                <w:szCs w:val="24"/>
              </w:rPr>
              <w:t>?”</w:t>
            </w:r>
          </w:p>
          <w:p w:rsidR="009130AA" w:rsidRPr="002F659A" w:rsidRDefault="009130AA" w:rsidP="002F659A">
            <w:pPr>
              <w:pStyle w:val="BulletIndent1"/>
            </w:pPr>
            <w:r w:rsidRPr="002F659A">
              <w:t xml:space="preserve">Sponsored or Organic </w:t>
            </w:r>
          </w:p>
          <w:p w:rsidR="009130AA" w:rsidRPr="002F659A" w:rsidRDefault="001E56FF" w:rsidP="002F659A">
            <w:pPr>
              <w:pStyle w:val="BulletIndent1"/>
            </w:pPr>
            <w:r>
              <w:t>Why?</w:t>
            </w:r>
          </w:p>
          <w:p w:rsidR="009130AA" w:rsidRDefault="009130AA" w:rsidP="009465A0">
            <w:pPr>
              <w:rPr>
                <w:b/>
                <w:szCs w:val="24"/>
              </w:rPr>
            </w:pPr>
          </w:p>
          <w:p w:rsidR="009130AA" w:rsidRDefault="009130AA" w:rsidP="009465A0">
            <w:pPr>
              <w:rPr>
                <w:b/>
                <w:szCs w:val="24"/>
              </w:rPr>
            </w:pPr>
            <w:r>
              <w:rPr>
                <w:b/>
                <w:szCs w:val="24"/>
              </w:rPr>
              <w:t>Who clicks in the Sponsored section</w:t>
            </w:r>
          </w:p>
          <w:p w:rsidR="009130AA" w:rsidRPr="002F659A" w:rsidRDefault="009130AA" w:rsidP="002F659A">
            <w:pPr>
              <w:pStyle w:val="BulletIndent1"/>
            </w:pPr>
            <w:r w:rsidRPr="002F659A">
              <w:t>30%</w:t>
            </w:r>
          </w:p>
          <w:p w:rsidR="009130AA" w:rsidRPr="002F659A" w:rsidRDefault="009130AA" w:rsidP="002F659A">
            <w:pPr>
              <w:pStyle w:val="BulletIndent1"/>
            </w:pPr>
            <w:r w:rsidRPr="002F659A">
              <w:t>People closer to the final buy decision</w:t>
            </w:r>
          </w:p>
          <w:p w:rsidR="009130AA" w:rsidRDefault="009130AA" w:rsidP="002F659A">
            <w:pPr>
              <w:pStyle w:val="BulletIndent1"/>
            </w:pPr>
            <w:r w:rsidRPr="002F659A">
              <w:t xml:space="preserve">Ads are very specific to the </w:t>
            </w:r>
            <w:r w:rsidR="002F659A" w:rsidRPr="002F659A">
              <w:t>exact</w:t>
            </w:r>
            <w:r w:rsidRPr="002F659A">
              <w:t xml:space="preserve"> needs of searcher</w:t>
            </w:r>
          </w:p>
          <w:p w:rsidR="001E56FF" w:rsidRDefault="001E56FF" w:rsidP="001E56FF">
            <w:pPr>
              <w:pStyle w:val="BulletIndent1"/>
              <w:numPr>
                <w:ilvl w:val="0"/>
                <w:numId w:val="0"/>
              </w:numPr>
              <w:ind w:left="432" w:hanging="288"/>
            </w:pPr>
          </w:p>
          <w:p w:rsidR="001E56FF" w:rsidRDefault="001E56FF" w:rsidP="001E56FF">
            <w:pPr>
              <w:pStyle w:val="BulletIndent1"/>
              <w:numPr>
                <w:ilvl w:val="0"/>
                <w:numId w:val="0"/>
              </w:numPr>
              <w:ind w:left="432" w:hanging="288"/>
            </w:pPr>
          </w:p>
          <w:p w:rsidR="00F5790E" w:rsidRPr="002F659A" w:rsidRDefault="00F5790E" w:rsidP="001E56FF">
            <w:pPr>
              <w:pStyle w:val="BulletIndent1"/>
              <w:numPr>
                <w:ilvl w:val="0"/>
                <w:numId w:val="0"/>
              </w:numPr>
              <w:ind w:left="432" w:hanging="288"/>
            </w:pPr>
          </w:p>
          <w:p w:rsidR="009130AA" w:rsidRDefault="009130AA" w:rsidP="009465A0">
            <w:pPr>
              <w:rPr>
                <w:b/>
                <w:szCs w:val="24"/>
              </w:rPr>
            </w:pPr>
            <w:r>
              <w:rPr>
                <w:b/>
                <w:szCs w:val="24"/>
              </w:rPr>
              <w:lastRenderedPageBreak/>
              <w:t>Who clicks in the Organic section</w:t>
            </w:r>
          </w:p>
          <w:p w:rsidR="00DE2ADE" w:rsidRPr="002F659A" w:rsidRDefault="009130AA" w:rsidP="002F659A">
            <w:pPr>
              <w:pStyle w:val="BulletIndent1"/>
            </w:pPr>
            <w:r w:rsidRPr="002F659A">
              <w:t>70%</w:t>
            </w:r>
          </w:p>
          <w:p w:rsidR="009130AA" w:rsidRPr="002F659A" w:rsidRDefault="009130AA" w:rsidP="002F659A">
            <w:pPr>
              <w:pStyle w:val="BulletIndent1"/>
            </w:pPr>
            <w:r w:rsidRPr="002F659A">
              <w:t xml:space="preserve">People who are </w:t>
            </w:r>
            <w:r w:rsidR="00F5790E">
              <w:t xml:space="preserve">potentially </w:t>
            </w:r>
            <w:r w:rsidRPr="002F659A">
              <w:t>more browsing</w:t>
            </w:r>
          </w:p>
          <w:p w:rsidR="009130AA" w:rsidRDefault="009130AA" w:rsidP="009465A0">
            <w:pPr>
              <w:rPr>
                <w:b/>
                <w:szCs w:val="24"/>
              </w:rPr>
            </w:pPr>
          </w:p>
          <w:p w:rsidR="00DE2ADE" w:rsidRPr="002F040E" w:rsidRDefault="001E56FF" w:rsidP="009465A0">
            <w:pPr>
              <w:rPr>
                <w:szCs w:val="24"/>
              </w:rPr>
            </w:pPr>
            <w:r>
              <w:rPr>
                <w:szCs w:val="24"/>
              </w:rPr>
              <w:t>“</w:t>
            </w:r>
            <w:r w:rsidR="00946FE7" w:rsidRPr="002F040E">
              <w:rPr>
                <w:szCs w:val="24"/>
              </w:rPr>
              <w:t xml:space="preserve">But do you know </w:t>
            </w:r>
            <w:r w:rsidR="00F5790E">
              <w:rPr>
                <w:szCs w:val="24"/>
              </w:rPr>
              <w:t>type of person is going to turn into that next [job] worth [X]?</w:t>
            </w:r>
            <w:r w:rsidR="00946FE7" w:rsidRPr="002F040E">
              <w:rPr>
                <w:szCs w:val="24"/>
              </w:rPr>
              <w:t xml:space="preserve">  That is why </w:t>
            </w:r>
            <w:r w:rsidR="00F5790E">
              <w:rPr>
                <w:szCs w:val="24"/>
              </w:rPr>
              <w:t>you need to be in both sections!</w:t>
            </w:r>
            <w:r>
              <w:rPr>
                <w:szCs w:val="24"/>
              </w:rPr>
              <w:t>”</w:t>
            </w:r>
          </w:p>
          <w:p w:rsidR="00946FE7" w:rsidRDefault="00946FE7" w:rsidP="009465A0">
            <w:pPr>
              <w:rPr>
                <w:b/>
                <w:szCs w:val="24"/>
              </w:rPr>
            </w:pPr>
          </w:p>
          <w:p w:rsidR="00764BA1" w:rsidRPr="001E56FF" w:rsidRDefault="001E56FF" w:rsidP="009465A0">
            <w:pPr>
              <w:rPr>
                <w:szCs w:val="24"/>
              </w:rPr>
            </w:pPr>
            <w:r w:rsidRPr="001E56FF">
              <w:rPr>
                <w:szCs w:val="24"/>
              </w:rPr>
              <w:t>“</w:t>
            </w:r>
            <w:r w:rsidR="00AB3219" w:rsidRPr="001E56FF">
              <w:rPr>
                <w:szCs w:val="24"/>
              </w:rPr>
              <w:t>How do you feel that your company is not showing up in the SERP</w:t>
            </w:r>
            <w:r w:rsidR="008A32C7" w:rsidRPr="001E56FF">
              <w:rPr>
                <w:szCs w:val="24"/>
              </w:rPr>
              <w:t>?</w:t>
            </w:r>
            <w:r w:rsidRPr="001E56FF">
              <w:rPr>
                <w:szCs w:val="24"/>
              </w:rPr>
              <w:t>”</w:t>
            </w:r>
          </w:p>
          <w:p w:rsidR="00764BA1" w:rsidRPr="001E56FF" w:rsidRDefault="00764BA1" w:rsidP="00AC608B">
            <w:pPr>
              <w:pStyle w:val="BulletIndent1"/>
            </w:pPr>
            <w:r w:rsidRPr="001E56FF">
              <w:t xml:space="preserve">How long do you think you can afford to not show up here while </w:t>
            </w:r>
            <w:r w:rsidR="00400346">
              <w:t>[competitor]</w:t>
            </w:r>
            <w:r w:rsidRPr="001E56FF">
              <w:t xml:space="preserve"> do</w:t>
            </w:r>
            <w:r w:rsidR="00400346">
              <w:t>es</w:t>
            </w:r>
            <w:r w:rsidRPr="001E56FF">
              <w:t xml:space="preserve">? </w:t>
            </w:r>
          </w:p>
          <w:p w:rsidR="00E62061" w:rsidRPr="001E56FF" w:rsidRDefault="00764BA1" w:rsidP="00AC608B">
            <w:pPr>
              <w:pStyle w:val="BulletIndent1"/>
              <w:rPr>
                <w:b/>
              </w:rPr>
            </w:pPr>
            <w:r w:rsidRPr="001E56FF">
              <w:t xml:space="preserve">Let me ask you something, how many phone calls do you think you missed out on TODAY because you are not </w:t>
            </w:r>
            <w:r w:rsidR="009465A0" w:rsidRPr="001E56FF">
              <w:t>here</w:t>
            </w:r>
            <w:r w:rsidR="00400346">
              <w:t xml:space="preserve"> but [</w:t>
            </w:r>
            <w:r w:rsidRPr="001E56FF">
              <w:t>competitor</w:t>
            </w:r>
            <w:r w:rsidR="00400346">
              <w:t>]</w:t>
            </w:r>
            <w:r w:rsidRPr="001E56FF">
              <w:t xml:space="preserve"> is?</w:t>
            </w:r>
          </w:p>
          <w:p w:rsidR="002F0906" w:rsidRPr="001E56FF" w:rsidRDefault="001A5470" w:rsidP="00AC608B">
            <w:pPr>
              <w:pStyle w:val="BulletIndent1"/>
              <w:rPr>
                <w:b/>
              </w:rPr>
            </w:pPr>
            <w:r>
              <w:t xml:space="preserve">Given the current </w:t>
            </w:r>
            <w:r w:rsidRPr="001A5470">
              <w:rPr>
                <w:b/>
              </w:rPr>
              <w:t>PAIN</w:t>
            </w:r>
            <w:r>
              <w:t xml:space="preserve">, would you feel comfortable investing in Yodle </w:t>
            </w:r>
            <w:r w:rsidR="002F0906" w:rsidRPr="001E56FF">
              <w:t>today so that we can stop this problem from happening another week</w:t>
            </w:r>
            <w:r w:rsidR="00E45D49">
              <w:t>?</w:t>
            </w:r>
          </w:p>
          <w:p w:rsidR="00AC608B" w:rsidRDefault="00AC608B" w:rsidP="00860490">
            <w:pPr>
              <w:rPr>
                <w:szCs w:val="24"/>
              </w:rPr>
            </w:pPr>
          </w:p>
          <w:p w:rsidR="007F0BC6" w:rsidRPr="007A3B36" w:rsidRDefault="00E45D49" w:rsidP="007F0BC6">
            <w:pPr>
              <w:rPr>
                <w:szCs w:val="24"/>
              </w:rPr>
            </w:pPr>
            <w:r>
              <w:rPr>
                <w:szCs w:val="24"/>
              </w:rPr>
              <w:t>“</w:t>
            </w:r>
            <w:r w:rsidR="007F0BC6" w:rsidRPr="007A3B36">
              <w:rPr>
                <w:szCs w:val="24"/>
              </w:rPr>
              <w:t>So</w:t>
            </w:r>
            <w:r>
              <w:rPr>
                <w:szCs w:val="24"/>
              </w:rPr>
              <w:t>, again, w</w:t>
            </w:r>
            <w:r w:rsidR="007F0BC6" w:rsidRPr="007A3B36">
              <w:rPr>
                <w:szCs w:val="24"/>
              </w:rPr>
              <w:t xml:space="preserve">hy are you interested in on line </w:t>
            </w:r>
            <w:r w:rsidR="0027575D">
              <w:rPr>
                <w:szCs w:val="24"/>
              </w:rPr>
              <w:t>advertising</w:t>
            </w:r>
            <w:r w:rsidR="007F0BC6" w:rsidRPr="007A3B36">
              <w:rPr>
                <w:szCs w:val="24"/>
              </w:rPr>
              <w:t xml:space="preserve"> at this time</w:t>
            </w:r>
            <w:r w:rsidR="001E56FF">
              <w:rPr>
                <w:szCs w:val="24"/>
              </w:rPr>
              <w:t>?</w:t>
            </w:r>
            <w:r>
              <w:rPr>
                <w:szCs w:val="24"/>
              </w:rPr>
              <w:t>”</w:t>
            </w:r>
          </w:p>
          <w:p w:rsidR="007F0BC6" w:rsidRDefault="007F0BC6" w:rsidP="007F0BC6">
            <w:pPr>
              <w:rPr>
                <w:b/>
                <w:szCs w:val="24"/>
              </w:rPr>
            </w:pPr>
          </w:p>
          <w:p w:rsidR="007F0BC6" w:rsidRPr="00E45D49" w:rsidRDefault="00E45D49" w:rsidP="007F0BC6">
            <w:pPr>
              <w:rPr>
                <w:szCs w:val="24"/>
              </w:rPr>
            </w:pPr>
            <w:r w:rsidRPr="00E45D49">
              <w:rPr>
                <w:szCs w:val="24"/>
              </w:rPr>
              <w:t>“</w:t>
            </w:r>
            <w:r w:rsidR="007F0BC6" w:rsidRPr="00E45D49">
              <w:rPr>
                <w:szCs w:val="24"/>
              </w:rPr>
              <w:t>There are 3 basics to b</w:t>
            </w:r>
            <w:r w:rsidR="001E56FF" w:rsidRPr="00E45D49">
              <w:rPr>
                <w:szCs w:val="24"/>
              </w:rPr>
              <w:t>e successful in on line advertis</w:t>
            </w:r>
            <w:r w:rsidR="007F0BC6" w:rsidRPr="00E45D49">
              <w:rPr>
                <w:szCs w:val="24"/>
              </w:rPr>
              <w:t>ing</w:t>
            </w:r>
            <w:r w:rsidR="001A5470">
              <w:rPr>
                <w:szCs w:val="24"/>
              </w:rPr>
              <w:t xml:space="preserve"> that we’ll be discussing throughout the rest of this call.</w:t>
            </w:r>
            <w:r w:rsidRPr="00E45D49">
              <w:rPr>
                <w:szCs w:val="24"/>
              </w:rPr>
              <w:t>”</w:t>
            </w:r>
          </w:p>
          <w:p w:rsidR="007F0BC6" w:rsidRPr="00E45D49" w:rsidRDefault="007F0BC6" w:rsidP="00400346">
            <w:pPr>
              <w:pStyle w:val="BulletIndent1"/>
            </w:pPr>
            <w:r w:rsidRPr="00E45D49">
              <w:t>You must have a website designed in a way to prompt people to call you</w:t>
            </w:r>
          </w:p>
          <w:p w:rsidR="00400346" w:rsidRDefault="007F0BC6" w:rsidP="007F0BC6">
            <w:pPr>
              <w:pStyle w:val="BulletIndent1"/>
            </w:pPr>
            <w:r w:rsidRPr="00E45D49">
              <w:t>People have to be able to find your website on the internet</w:t>
            </w:r>
          </w:p>
          <w:p w:rsidR="007F0BC6" w:rsidRPr="00E45D49" w:rsidRDefault="00400346" w:rsidP="007F0BC6">
            <w:pPr>
              <w:pStyle w:val="BulletIndent1"/>
            </w:pPr>
            <w:r>
              <w:t xml:space="preserve">And then you must </w:t>
            </w:r>
            <w:r w:rsidR="00500211">
              <w:t xml:space="preserve">be able to </w:t>
            </w:r>
            <w:r>
              <w:t>track your results and refine your campaign to improve performance over time</w:t>
            </w:r>
            <w:r w:rsidR="007F0BC6" w:rsidRPr="00E45D49">
              <w:t xml:space="preserve">  </w:t>
            </w:r>
          </w:p>
          <w:p w:rsidR="007F0BC6" w:rsidRPr="00E45D49" w:rsidRDefault="007F0BC6" w:rsidP="007F0BC6">
            <w:pPr>
              <w:pStyle w:val="BulletIndent1"/>
            </w:pPr>
            <w:r w:rsidRPr="00E45D49">
              <w:t>Do you agree</w:t>
            </w:r>
            <w:r w:rsidR="00E45D49" w:rsidRPr="00E45D49">
              <w:t>?</w:t>
            </w:r>
          </w:p>
          <w:p w:rsidR="007F0BC6" w:rsidRDefault="007F0BC6" w:rsidP="00860490">
            <w:pPr>
              <w:rPr>
                <w:szCs w:val="24"/>
              </w:rPr>
            </w:pPr>
          </w:p>
          <w:p w:rsidR="007F0BC6" w:rsidRDefault="001A5470" w:rsidP="00860490">
            <w:pPr>
              <w:rPr>
                <w:szCs w:val="24"/>
              </w:rPr>
            </w:pPr>
            <w:r>
              <w:rPr>
                <w:szCs w:val="24"/>
              </w:rPr>
              <w:t>“Just to confirm, are we still on track for time?”</w:t>
            </w:r>
          </w:p>
          <w:p w:rsidR="001A5470" w:rsidRDefault="001A5470" w:rsidP="00860490">
            <w:pPr>
              <w:rPr>
                <w:szCs w:val="24"/>
              </w:rPr>
            </w:pPr>
          </w:p>
          <w:p w:rsidR="002E5DD0" w:rsidRDefault="00570CB6" w:rsidP="00A219CA">
            <w:pPr>
              <w:rPr>
                <w:szCs w:val="24"/>
              </w:rPr>
            </w:pPr>
            <w:r w:rsidRPr="001C3A85">
              <w:rPr>
                <w:b/>
                <w:szCs w:val="24"/>
              </w:rPr>
              <w:t>Transition</w:t>
            </w:r>
            <w:r w:rsidRPr="001C3A85">
              <w:rPr>
                <w:szCs w:val="24"/>
              </w:rPr>
              <w:t>: “</w:t>
            </w:r>
            <w:r w:rsidR="00AB1375">
              <w:rPr>
                <w:szCs w:val="24"/>
              </w:rPr>
              <w:t>L</w:t>
            </w:r>
            <w:r>
              <w:rPr>
                <w:szCs w:val="24"/>
              </w:rPr>
              <w:t xml:space="preserve">et’s take a </w:t>
            </w:r>
            <w:r w:rsidR="00A219CA">
              <w:rPr>
                <w:szCs w:val="24"/>
              </w:rPr>
              <w:t xml:space="preserve">look </w:t>
            </w:r>
            <w:r>
              <w:rPr>
                <w:szCs w:val="24"/>
              </w:rPr>
              <w:t>at what [competitor] is doing to get this type of call”</w:t>
            </w:r>
            <w:r w:rsidR="00A219CA">
              <w:rPr>
                <w:szCs w:val="24"/>
              </w:rPr>
              <w:t xml:space="preserve"> (a competitor listed on the SERP)</w:t>
            </w:r>
          </w:p>
          <w:p w:rsidR="00E45D49" w:rsidRDefault="00E45D49" w:rsidP="00A219CA">
            <w:pPr>
              <w:rPr>
                <w:szCs w:val="24"/>
              </w:rPr>
            </w:pPr>
          </w:p>
          <w:p w:rsidR="00E45D49" w:rsidRDefault="00E45D49" w:rsidP="00A219CA">
            <w:pPr>
              <w:rPr>
                <w:szCs w:val="24"/>
              </w:rPr>
            </w:pPr>
          </w:p>
          <w:p w:rsidR="00E45D49" w:rsidRDefault="00E45D49" w:rsidP="00A219CA">
            <w:pPr>
              <w:rPr>
                <w:szCs w:val="24"/>
              </w:rPr>
            </w:pPr>
          </w:p>
          <w:p w:rsidR="00E45D49" w:rsidRDefault="00E45D49" w:rsidP="00A219CA">
            <w:pPr>
              <w:rPr>
                <w:szCs w:val="24"/>
              </w:rPr>
            </w:pPr>
          </w:p>
          <w:p w:rsidR="00E45D49" w:rsidRDefault="00E45D49" w:rsidP="00A219CA">
            <w:pPr>
              <w:rPr>
                <w:szCs w:val="24"/>
              </w:rPr>
            </w:pPr>
          </w:p>
          <w:p w:rsidR="00E45D49" w:rsidRDefault="00E45D49" w:rsidP="00A219CA">
            <w:pPr>
              <w:rPr>
                <w:szCs w:val="24"/>
              </w:rPr>
            </w:pPr>
          </w:p>
          <w:p w:rsidR="00E45D49" w:rsidRDefault="00E45D49" w:rsidP="00A219CA">
            <w:pPr>
              <w:rPr>
                <w:szCs w:val="24"/>
              </w:rPr>
            </w:pPr>
          </w:p>
          <w:p w:rsidR="00E45D49" w:rsidRDefault="00E45D49" w:rsidP="00A219CA">
            <w:pPr>
              <w:rPr>
                <w:szCs w:val="24"/>
              </w:rPr>
            </w:pPr>
          </w:p>
          <w:p w:rsidR="00E45D49" w:rsidRDefault="00E45D49" w:rsidP="00A219CA">
            <w:pPr>
              <w:rPr>
                <w:szCs w:val="24"/>
              </w:rPr>
            </w:pPr>
          </w:p>
          <w:p w:rsidR="006F7244" w:rsidRDefault="006F7244" w:rsidP="00A219CA">
            <w:pPr>
              <w:rPr>
                <w:szCs w:val="24"/>
              </w:rPr>
            </w:pPr>
          </w:p>
          <w:p w:rsidR="00E45D49" w:rsidRDefault="00E45D49" w:rsidP="00A219CA">
            <w:pPr>
              <w:rPr>
                <w:szCs w:val="24"/>
              </w:rPr>
            </w:pPr>
          </w:p>
          <w:p w:rsidR="00E45D49" w:rsidRDefault="00E45D49" w:rsidP="00A219CA">
            <w:pPr>
              <w:rPr>
                <w:szCs w:val="24"/>
              </w:rPr>
            </w:pPr>
          </w:p>
          <w:p w:rsidR="00E45D49" w:rsidRDefault="00E45D49" w:rsidP="00A219CA">
            <w:pPr>
              <w:rPr>
                <w:szCs w:val="24"/>
              </w:rPr>
            </w:pPr>
          </w:p>
          <w:p w:rsidR="002E5DD0" w:rsidRPr="001C3A85" w:rsidRDefault="002E5DD0" w:rsidP="00747E79">
            <w:pPr>
              <w:pStyle w:val="PlainText"/>
              <w:rPr>
                <w:szCs w:val="24"/>
              </w:rPr>
            </w:pPr>
          </w:p>
        </w:tc>
      </w:tr>
    </w:tbl>
    <w:p w:rsidR="00B404D6" w:rsidRPr="001C3A85" w:rsidRDefault="00B404D6"/>
    <w:p w:rsidR="00570CB6" w:rsidRDefault="00570CB6" w:rsidP="00570CB6">
      <w:pPr>
        <w:pStyle w:val="separator"/>
      </w:pPr>
    </w:p>
    <w:tbl>
      <w:tblPr>
        <w:tblW w:w="0" w:type="auto"/>
        <w:tblLayout w:type="fixed"/>
        <w:tblLook w:val="0000"/>
      </w:tblPr>
      <w:tblGrid>
        <w:gridCol w:w="1728"/>
        <w:gridCol w:w="7740"/>
      </w:tblGrid>
      <w:tr w:rsidR="00570CB6">
        <w:tc>
          <w:tcPr>
            <w:tcW w:w="1728" w:type="dxa"/>
          </w:tcPr>
          <w:p w:rsidR="00570CB6" w:rsidRDefault="00570CB6">
            <w:pPr>
              <w:pStyle w:val="Heading4"/>
            </w:pPr>
            <w:r>
              <w:lastRenderedPageBreak/>
              <w:t>Competitor’s Website</w:t>
            </w:r>
          </w:p>
        </w:tc>
        <w:tc>
          <w:tcPr>
            <w:tcW w:w="7740" w:type="dxa"/>
          </w:tcPr>
          <w:p w:rsidR="00AA6D8B" w:rsidRPr="00F5790E" w:rsidRDefault="00570CB6" w:rsidP="00AA6D8B">
            <w:pPr>
              <w:pStyle w:val="PlainText"/>
              <w:rPr>
                <w:szCs w:val="24"/>
              </w:rPr>
            </w:pPr>
            <w:r w:rsidRPr="00B27CE8">
              <w:rPr>
                <w:b/>
              </w:rPr>
              <w:t>Action:</w:t>
            </w:r>
            <w:r>
              <w:t xml:space="preserve">  </w:t>
            </w:r>
            <w:r w:rsidR="00500211">
              <w:t>In the Organic section, i</w:t>
            </w:r>
            <w:r w:rsidR="00AA6D8B">
              <w:t>dentify a</w:t>
            </w:r>
            <w:r w:rsidR="00AB3219">
              <w:t xml:space="preserve"> </w:t>
            </w:r>
            <w:r>
              <w:rPr>
                <w:b/>
              </w:rPr>
              <w:t>Competitor’s</w:t>
            </w:r>
            <w:r w:rsidRPr="00955CC7">
              <w:rPr>
                <w:b/>
              </w:rPr>
              <w:t xml:space="preserve"> Website in </w:t>
            </w:r>
            <w:proofErr w:type="spellStart"/>
            <w:r w:rsidRPr="00955CC7">
              <w:rPr>
                <w:b/>
              </w:rPr>
              <w:t>FireFox</w:t>
            </w:r>
            <w:proofErr w:type="spellEnd"/>
            <w:r w:rsidR="00AA6D8B">
              <w:rPr>
                <w:b/>
              </w:rPr>
              <w:t xml:space="preserve"> </w:t>
            </w:r>
            <w:r w:rsidR="00AA6D8B" w:rsidRPr="00F5790E">
              <w:t>using the site preview tool</w:t>
            </w:r>
            <w:r w:rsidR="00E45D49" w:rsidRPr="00F5790E">
              <w:t>,</w:t>
            </w:r>
            <w:r w:rsidR="00AA6D8B" w:rsidRPr="00F5790E">
              <w:t xml:space="preserve"> then open it</w:t>
            </w:r>
          </w:p>
          <w:p w:rsidR="00AA6D8B" w:rsidRDefault="00AA6D8B" w:rsidP="00570CB6">
            <w:pPr>
              <w:rPr>
                <w:b/>
                <w:szCs w:val="24"/>
              </w:rPr>
            </w:pPr>
          </w:p>
          <w:p w:rsidR="00AB3219" w:rsidRDefault="00E45D49" w:rsidP="00AB3219">
            <w:pPr>
              <w:rPr>
                <w:szCs w:val="24"/>
              </w:rPr>
            </w:pPr>
            <w:r w:rsidRPr="001C3A85">
              <w:rPr>
                <w:b/>
                <w:szCs w:val="24"/>
              </w:rPr>
              <w:t>Intro</w:t>
            </w:r>
            <w:r w:rsidRPr="001C3A85">
              <w:rPr>
                <w:szCs w:val="24"/>
              </w:rPr>
              <w:t xml:space="preserve">: </w:t>
            </w:r>
            <w:r w:rsidR="00AB3219">
              <w:rPr>
                <w:szCs w:val="24"/>
              </w:rPr>
              <w:t xml:space="preserve">What is the </w:t>
            </w:r>
            <w:r w:rsidR="009D335E">
              <w:rPr>
                <w:szCs w:val="24"/>
              </w:rPr>
              <w:t xml:space="preserve">main </w:t>
            </w:r>
            <w:r w:rsidR="00AB3219">
              <w:rPr>
                <w:szCs w:val="24"/>
              </w:rPr>
              <w:t>purpose of a website</w:t>
            </w:r>
            <w:r>
              <w:rPr>
                <w:szCs w:val="24"/>
              </w:rPr>
              <w:t>?</w:t>
            </w:r>
          </w:p>
          <w:p w:rsidR="009D335E" w:rsidRDefault="00AB3219" w:rsidP="00747E79">
            <w:pPr>
              <w:pStyle w:val="BulletIndent1"/>
            </w:pPr>
            <w:r>
              <w:t>Get a person looking for a service to call so they can become a customer</w:t>
            </w:r>
          </w:p>
          <w:p w:rsidR="00AB3219" w:rsidRDefault="009D335E" w:rsidP="00747E79">
            <w:pPr>
              <w:pStyle w:val="BulletIndent1"/>
            </w:pPr>
            <w:r>
              <w:t>T</w:t>
            </w:r>
            <w:r w:rsidR="00AB3219">
              <w:t xml:space="preserve">he site is not to educate people but </w:t>
            </w:r>
            <w:r>
              <w:t>to get them to call</w:t>
            </w:r>
            <w:r w:rsidR="00747E79">
              <w:t xml:space="preserve"> you</w:t>
            </w:r>
            <w:r>
              <w:t xml:space="preserve">, to take action </w:t>
            </w:r>
          </w:p>
          <w:p w:rsidR="00AB3219" w:rsidRDefault="00AB3219" w:rsidP="00570CB6">
            <w:pPr>
              <w:rPr>
                <w:b/>
                <w:szCs w:val="24"/>
              </w:rPr>
            </w:pPr>
          </w:p>
          <w:p w:rsidR="00570CB6" w:rsidRDefault="00570CB6" w:rsidP="00570CB6">
            <w:pPr>
              <w:rPr>
                <w:szCs w:val="24"/>
              </w:rPr>
            </w:pPr>
            <w:r w:rsidRPr="001C3A85">
              <w:rPr>
                <w:szCs w:val="24"/>
              </w:rPr>
              <w:t xml:space="preserve"> “</w:t>
            </w:r>
            <w:r>
              <w:rPr>
                <w:szCs w:val="24"/>
              </w:rPr>
              <w:t xml:space="preserve">What do you think about </w:t>
            </w:r>
            <w:r w:rsidR="00500211">
              <w:rPr>
                <w:szCs w:val="24"/>
              </w:rPr>
              <w:t>t</w:t>
            </w:r>
            <w:r>
              <w:rPr>
                <w:szCs w:val="24"/>
              </w:rPr>
              <w:t>his website?</w:t>
            </w:r>
            <w:r w:rsidR="00A27209">
              <w:rPr>
                <w:szCs w:val="24"/>
              </w:rPr>
              <w:t xml:space="preserve"> What stands out to you?</w:t>
            </w:r>
            <w:r>
              <w:rPr>
                <w:szCs w:val="24"/>
              </w:rPr>
              <w:t>”</w:t>
            </w:r>
            <w:r w:rsidR="00500211">
              <w:rPr>
                <w:szCs w:val="24"/>
              </w:rPr>
              <w:t xml:space="preserve"> Good, Bad</w:t>
            </w:r>
          </w:p>
          <w:p w:rsidR="00AB3219" w:rsidRDefault="00AB3219" w:rsidP="00570CB6">
            <w:pPr>
              <w:rPr>
                <w:szCs w:val="24"/>
              </w:rPr>
            </w:pPr>
          </w:p>
          <w:p w:rsidR="00A27209" w:rsidRDefault="00A27209" w:rsidP="00570CB6">
            <w:pPr>
              <w:rPr>
                <w:szCs w:val="24"/>
              </w:rPr>
            </w:pPr>
            <w:r>
              <w:rPr>
                <w:szCs w:val="24"/>
              </w:rPr>
              <w:t xml:space="preserve">“Let’s talk about the site from a conversion </w:t>
            </w:r>
            <w:r w:rsidR="00AB3219">
              <w:rPr>
                <w:szCs w:val="24"/>
              </w:rPr>
              <w:t xml:space="preserve">rate </w:t>
            </w:r>
            <w:r>
              <w:rPr>
                <w:szCs w:val="24"/>
              </w:rPr>
              <w:t>standpoint</w:t>
            </w:r>
            <w:r w:rsidR="00E45D49">
              <w:rPr>
                <w:szCs w:val="24"/>
              </w:rPr>
              <w:t>.</w:t>
            </w:r>
            <w:r>
              <w:rPr>
                <w:szCs w:val="24"/>
              </w:rPr>
              <w:t>”</w:t>
            </w:r>
          </w:p>
          <w:p w:rsidR="00AB3219" w:rsidRDefault="00AB3219" w:rsidP="001A4607">
            <w:pPr>
              <w:pStyle w:val="BulletIndent1"/>
            </w:pPr>
            <w:r>
              <w:t xml:space="preserve">Conversion rate </w:t>
            </w:r>
            <w:r w:rsidR="000231F6">
              <w:t>=</w:t>
            </w:r>
            <w:r>
              <w:t xml:space="preserve"> % of people who view a website th</w:t>
            </w:r>
            <w:r w:rsidR="00747E79">
              <w:t>en</w:t>
            </w:r>
            <w:r>
              <w:t xml:space="preserve"> call the business  </w:t>
            </w:r>
          </w:p>
          <w:p w:rsidR="0012604B" w:rsidRPr="005573BD" w:rsidRDefault="0012604B" w:rsidP="0012604B">
            <w:pPr>
              <w:pStyle w:val="BulletIndent1"/>
            </w:pPr>
            <w:r w:rsidRPr="005573BD">
              <w:t xml:space="preserve">A typical site </w:t>
            </w:r>
            <w:r>
              <w:t>converts at about 4%</w:t>
            </w:r>
            <w:r w:rsidRPr="005573BD">
              <w:t xml:space="preserve"> </w:t>
            </w:r>
            <w:r>
              <w:t>- 100 visits, 4 calls</w:t>
            </w:r>
          </w:p>
          <w:p w:rsidR="0012604B" w:rsidRDefault="0012604B" w:rsidP="00570CB6">
            <w:pPr>
              <w:rPr>
                <w:szCs w:val="24"/>
              </w:rPr>
            </w:pPr>
          </w:p>
          <w:p w:rsidR="00A27209" w:rsidRDefault="002D3BA8" w:rsidP="00570CB6">
            <w:pPr>
              <w:rPr>
                <w:szCs w:val="24"/>
              </w:rPr>
            </w:pPr>
            <w:r>
              <w:rPr>
                <w:szCs w:val="24"/>
              </w:rPr>
              <w:t xml:space="preserve">Diagnose site according to </w:t>
            </w:r>
            <w:r w:rsidRPr="00F5790E">
              <w:rPr>
                <w:b/>
                <w:szCs w:val="24"/>
              </w:rPr>
              <w:t xml:space="preserve">Website Analysis </w:t>
            </w:r>
            <w:r w:rsidR="00AB3219" w:rsidRPr="00F5790E">
              <w:rPr>
                <w:b/>
                <w:szCs w:val="24"/>
              </w:rPr>
              <w:t>Checklist</w:t>
            </w:r>
          </w:p>
          <w:p w:rsidR="00A27209" w:rsidRDefault="00A27209" w:rsidP="00570CB6">
            <w:pPr>
              <w:rPr>
                <w:szCs w:val="24"/>
              </w:rPr>
            </w:pPr>
          </w:p>
          <w:p w:rsidR="00570CB6" w:rsidRDefault="00AB3219" w:rsidP="000231F6">
            <w:pPr>
              <w:pStyle w:val="PlainText"/>
            </w:pPr>
            <w:r>
              <w:t>Do you feel this site is designed to get a person to call the business</w:t>
            </w:r>
            <w:r w:rsidR="004321E0">
              <w:t>?</w:t>
            </w:r>
            <w:r w:rsidR="00500211">
              <w:t xml:space="preserve"> Would you call?</w:t>
            </w:r>
          </w:p>
        </w:tc>
      </w:tr>
    </w:tbl>
    <w:p w:rsidR="008D6AF0" w:rsidRPr="00570CB6" w:rsidRDefault="008D6AF0" w:rsidP="00570CB6">
      <w:pPr>
        <w:pStyle w:val="separator"/>
      </w:pPr>
    </w:p>
    <w:tbl>
      <w:tblPr>
        <w:tblW w:w="0" w:type="auto"/>
        <w:tblLayout w:type="fixed"/>
        <w:tblLook w:val="0000"/>
      </w:tblPr>
      <w:tblGrid>
        <w:gridCol w:w="1728"/>
        <w:gridCol w:w="7740"/>
      </w:tblGrid>
      <w:tr w:rsidR="008D6AF0" w:rsidRPr="001C3A85">
        <w:tc>
          <w:tcPr>
            <w:tcW w:w="1728" w:type="dxa"/>
          </w:tcPr>
          <w:p w:rsidR="008D6AF0" w:rsidRPr="00570CB6" w:rsidRDefault="008D6AF0">
            <w:pPr>
              <w:pStyle w:val="Heading4"/>
              <w:rPr>
                <w:rFonts w:cs="Arial"/>
              </w:rPr>
            </w:pPr>
            <w:r w:rsidRPr="00570CB6">
              <w:rPr>
                <w:rFonts w:cs="Arial"/>
              </w:rPr>
              <w:t>Prospect’s Website</w:t>
            </w:r>
          </w:p>
        </w:tc>
        <w:tc>
          <w:tcPr>
            <w:tcW w:w="7740" w:type="dxa"/>
          </w:tcPr>
          <w:p w:rsidR="000811AF" w:rsidRPr="001C3A85" w:rsidRDefault="000811AF" w:rsidP="000811AF">
            <w:pPr>
              <w:pStyle w:val="PlainText"/>
            </w:pPr>
            <w:r w:rsidRPr="00B27CE8">
              <w:rPr>
                <w:b/>
              </w:rPr>
              <w:t>Action:</w:t>
            </w:r>
            <w:r>
              <w:t xml:space="preserve"> </w:t>
            </w:r>
            <w:r w:rsidR="00E10064">
              <w:t xml:space="preserve"> </w:t>
            </w:r>
            <w:r>
              <w:t xml:space="preserve">Switch to the </w:t>
            </w:r>
            <w:r w:rsidR="001F6504" w:rsidRPr="00955CC7">
              <w:rPr>
                <w:b/>
              </w:rPr>
              <w:t>P</w:t>
            </w:r>
            <w:r w:rsidRPr="00955CC7">
              <w:rPr>
                <w:b/>
              </w:rPr>
              <w:t xml:space="preserve">rospect’s </w:t>
            </w:r>
            <w:r w:rsidR="001F6504" w:rsidRPr="00955CC7">
              <w:rPr>
                <w:b/>
              </w:rPr>
              <w:t>W</w:t>
            </w:r>
            <w:r w:rsidRPr="00955CC7">
              <w:rPr>
                <w:b/>
              </w:rPr>
              <w:t xml:space="preserve">ebsite in </w:t>
            </w:r>
            <w:proofErr w:type="spellStart"/>
            <w:r w:rsidRPr="00955CC7">
              <w:rPr>
                <w:b/>
              </w:rPr>
              <w:t>FireFox</w:t>
            </w:r>
            <w:proofErr w:type="spellEnd"/>
            <w:r>
              <w:t xml:space="preserve">.  </w:t>
            </w:r>
          </w:p>
          <w:p w:rsidR="000811AF" w:rsidRDefault="000811AF" w:rsidP="008D6AF0">
            <w:pPr>
              <w:rPr>
                <w:b/>
                <w:szCs w:val="24"/>
              </w:rPr>
            </w:pPr>
          </w:p>
          <w:tbl>
            <w:tblPr>
              <w:tblStyle w:val="TableGrid"/>
              <w:tblW w:w="0" w:type="auto"/>
              <w:tblLayout w:type="fixed"/>
              <w:tblLook w:val="04A0"/>
            </w:tblPr>
            <w:tblGrid>
              <w:gridCol w:w="7509"/>
            </w:tblGrid>
            <w:tr w:rsidR="00F5790E" w:rsidTr="00F5790E">
              <w:tc>
                <w:tcPr>
                  <w:tcW w:w="7509" w:type="dxa"/>
                  <w:tcBorders>
                    <w:top w:val="nil"/>
                    <w:left w:val="nil"/>
                    <w:bottom w:val="nil"/>
                    <w:right w:val="nil"/>
                  </w:tcBorders>
                  <w:shd w:val="clear" w:color="auto" w:fill="FFFF00"/>
                </w:tcPr>
                <w:p w:rsidR="00F5790E" w:rsidRPr="00F5790E" w:rsidRDefault="00F5790E" w:rsidP="008D6AF0">
                  <w:pPr>
                    <w:rPr>
                      <w:szCs w:val="24"/>
                    </w:rPr>
                  </w:pPr>
                  <w:r w:rsidRPr="00504078">
                    <w:rPr>
                      <w:b/>
                      <w:szCs w:val="24"/>
                    </w:rPr>
                    <w:t>Reminder</w:t>
                  </w:r>
                  <w:r>
                    <w:rPr>
                      <w:szCs w:val="24"/>
                    </w:rPr>
                    <w:t>: Determine if we are selling a Yodle built site or using the client’s site before proceeding.</w:t>
                  </w:r>
                </w:p>
              </w:tc>
            </w:tr>
          </w:tbl>
          <w:p w:rsidR="00F5790E" w:rsidRDefault="00F5790E" w:rsidP="008D6AF0">
            <w:pPr>
              <w:rPr>
                <w:b/>
                <w:szCs w:val="24"/>
              </w:rPr>
            </w:pPr>
          </w:p>
          <w:p w:rsidR="00074538" w:rsidRDefault="00F5790E" w:rsidP="008D6AF0">
            <w:pPr>
              <w:rPr>
                <w:b/>
                <w:szCs w:val="24"/>
              </w:rPr>
            </w:pPr>
            <w:r>
              <w:rPr>
                <w:b/>
                <w:szCs w:val="24"/>
              </w:rPr>
              <w:t>“</w:t>
            </w:r>
            <w:r w:rsidR="00074538">
              <w:rPr>
                <w:b/>
                <w:szCs w:val="24"/>
              </w:rPr>
              <w:t>Let</w:t>
            </w:r>
            <w:r w:rsidR="001E5062">
              <w:rPr>
                <w:b/>
                <w:szCs w:val="24"/>
              </w:rPr>
              <w:t>’</w:t>
            </w:r>
            <w:r w:rsidR="00074538">
              <w:rPr>
                <w:b/>
                <w:szCs w:val="24"/>
              </w:rPr>
              <w:t>s take a look at your website</w:t>
            </w:r>
            <w:r>
              <w:rPr>
                <w:b/>
                <w:szCs w:val="24"/>
              </w:rPr>
              <w:t>”</w:t>
            </w:r>
          </w:p>
          <w:p w:rsidR="00074538" w:rsidRPr="002806D7" w:rsidRDefault="00074538" w:rsidP="002806D7">
            <w:pPr>
              <w:pStyle w:val="BulletIndent1"/>
            </w:pPr>
            <w:r w:rsidRPr="002806D7">
              <w:t>How old is your site</w:t>
            </w:r>
            <w:r w:rsidR="00E45D49">
              <w:t>?</w:t>
            </w:r>
          </w:p>
          <w:p w:rsidR="001E5062" w:rsidRPr="002806D7" w:rsidRDefault="001E5062" w:rsidP="002806D7">
            <w:pPr>
              <w:pStyle w:val="BulletIndent1"/>
            </w:pPr>
            <w:r w:rsidRPr="002806D7">
              <w:t>Who built it</w:t>
            </w:r>
            <w:r w:rsidR="00E45D49">
              <w:t>?</w:t>
            </w:r>
          </w:p>
          <w:p w:rsidR="001E5062" w:rsidRPr="002806D7" w:rsidRDefault="001E5062" w:rsidP="002806D7">
            <w:pPr>
              <w:pStyle w:val="BulletIndent1"/>
            </w:pPr>
            <w:r w:rsidRPr="002806D7">
              <w:t>How much did it cost</w:t>
            </w:r>
            <w:r w:rsidR="00E45D49">
              <w:t>?</w:t>
            </w:r>
          </w:p>
          <w:p w:rsidR="001E5062" w:rsidRPr="002806D7" w:rsidRDefault="001E5062" w:rsidP="002806D7">
            <w:pPr>
              <w:pStyle w:val="BulletIndent1"/>
            </w:pPr>
            <w:r w:rsidRPr="002806D7">
              <w:t xml:space="preserve">If you need to make updates </w:t>
            </w:r>
            <w:proofErr w:type="gramStart"/>
            <w:r w:rsidRPr="002806D7">
              <w:t>who</w:t>
            </w:r>
            <w:proofErr w:type="gramEnd"/>
            <w:r w:rsidRPr="002806D7">
              <w:t xml:space="preserve"> does this, what is the cost</w:t>
            </w:r>
            <w:r w:rsidR="00E45D49">
              <w:t>?</w:t>
            </w:r>
          </w:p>
          <w:p w:rsidR="00074538" w:rsidRPr="002806D7" w:rsidRDefault="00074538" w:rsidP="002806D7">
            <w:pPr>
              <w:pStyle w:val="BulletIndent1"/>
            </w:pPr>
            <w:r w:rsidRPr="002806D7">
              <w:t>What is the purpose of your site</w:t>
            </w:r>
            <w:r w:rsidR="00E45D49">
              <w:t>?</w:t>
            </w:r>
          </w:p>
          <w:p w:rsidR="00074538" w:rsidRDefault="00074538" w:rsidP="008D6AF0">
            <w:pPr>
              <w:rPr>
                <w:b/>
                <w:szCs w:val="24"/>
              </w:rPr>
            </w:pPr>
          </w:p>
          <w:p w:rsidR="008D6AF0" w:rsidRDefault="008D6AF0" w:rsidP="008D6AF0">
            <w:pPr>
              <w:rPr>
                <w:szCs w:val="24"/>
              </w:rPr>
            </w:pPr>
            <w:r w:rsidRPr="001C3A85">
              <w:rPr>
                <w:b/>
                <w:szCs w:val="24"/>
              </w:rPr>
              <w:t>Intro</w:t>
            </w:r>
            <w:r w:rsidRPr="001C3A85">
              <w:rPr>
                <w:szCs w:val="24"/>
              </w:rPr>
              <w:t xml:space="preserve">: “So Mr. Customer, if someone </w:t>
            </w:r>
            <w:bookmarkStart w:id="3" w:name="OLE_LINK1"/>
            <w:bookmarkStart w:id="4" w:name="OLE_LINK2"/>
            <w:r w:rsidRPr="001C3A85">
              <w:rPr>
                <w:szCs w:val="24"/>
              </w:rPr>
              <w:t xml:space="preserve">was looking for </w:t>
            </w:r>
            <w:r w:rsidR="00E10064">
              <w:rPr>
                <w:szCs w:val="24"/>
              </w:rPr>
              <w:t>(</w:t>
            </w:r>
            <w:r w:rsidRPr="001C3A85">
              <w:rPr>
                <w:szCs w:val="24"/>
              </w:rPr>
              <w:t>specific service prospect offers</w:t>
            </w:r>
            <w:r w:rsidR="00E10064">
              <w:rPr>
                <w:szCs w:val="24"/>
              </w:rPr>
              <w:t>)</w:t>
            </w:r>
            <w:r w:rsidRPr="001C3A85">
              <w:rPr>
                <w:szCs w:val="24"/>
              </w:rPr>
              <w:t xml:space="preserve"> in </w:t>
            </w:r>
            <w:r w:rsidR="00E10064">
              <w:rPr>
                <w:szCs w:val="24"/>
              </w:rPr>
              <w:t>(</w:t>
            </w:r>
            <w:r w:rsidRPr="001C3A85">
              <w:rPr>
                <w:szCs w:val="24"/>
              </w:rPr>
              <w:t>prospect’s location</w:t>
            </w:r>
            <w:r w:rsidR="00E10064">
              <w:rPr>
                <w:szCs w:val="24"/>
              </w:rPr>
              <w:t>)</w:t>
            </w:r>
            <w:r w:rsidRPr="001C3A85">
              <w:rPr>
                <w:szCs w:val="24"/>
              </w:rPr>
              <w:t xml:space="preserve">, </w:t>
            </w:r>
            <w:r w:rsidR="00D544ED">
              <w:rPr>
                <w:szCs w:val="24"/>
              </w:rPr>
              <w:t xml:space="preserve">and </w:t>
            </w:r>
            <w:r w:rsidRPr="001C3A85">
              <w:rPr>
                <w:szCs w:val="24"/>
              </w:rPr>
              <w:t xml:space="preserve">clicked on your </w:t>
            </w:r>
            <w:bookmarkEnd w:id="3"/>
            <w:bookmarkEnd w:id="4"/>
            <w:r w:rsidR="00D544ED">
              <w:rPr>
                <w:szCs w:val="24"/>
              </w:rPr>
              <w:t>website, would they find specific information related to that service</w:t>
            </w:r>
            <w:r w:rsidR="00074538">
              <w:rPr>
                <w:szCs w:val="24"/>
              </w:rPr>
              <w:t xml:space="preserve"> immediately</w:t>
            </w:r>
            <w:r w:rsidRPr="001C3A85">
              <w:rPr>
                <w:szCs w:val="24"/>
              </w:rPr>
              <w:t>?”</w:t>
            </w:r>
          </w:p>
          <w:p w:rsidR="007A4E3C" w:rsidRDefault="007A4E3C" w:rsidP="008D6AF0">
            <w:pPr>
              <w:rPr>
                <w:szCs w:val="24"/>
              </w:rPr>
            </w:pPr>
          </w:p>
          <w:p w:rsidR="00E45D49" w:rsidRDefault="00E45D49" w:rsidP="00E45D49">
            <w:pPr>
              <w:rPr>
                <w:szCs w:val="24"/>
              </w:rPr>
            </w:pPr>
            <w:r>
              <w:rPr>
                <w:szCs w:val="24"/>
              </w:rPr>
              <w:t xml:space="preserve">Diagnose site according to </w:t>
            </w:r>
            <w:r w:rsidRPr="00F5790E">
              <w:rPr>
                <w:b/>
                <w:szCs w:val="24"/>
              </w:rPr>
              <w:t>Website Analysis Checklist</w:t>
            </w:r>
          </w:p>
          <w:p w:rsidR="00732DFA" w:rsidRDefault="00732DFA" w:rsidP="00497150">
            <w:pPr>
              <w:rPr>
                <w:szCs w:val="24"/>
              </w:rPr>
            </w:pPr>
          </w:p>
          <w:p w:rsidR="0012604B" w:rsidRPr="00E45D49" w:rsidRDefault="00E45D49" w:rsidP="0012604B">
            <w:pPr>
              <w:rPr>
                <w:szCs w:val="24"/>
              </w:rPr>
            </w:pPr>
            <w:r w:rsidRPr="00E45D49">
              <w:rPr>
                <w:szCs w:val="24"/>
              </w:rPr>
              <w:t>“</w:t>
            </w:r>
            <w:r w:rsidR="0012604B" w:rsidRPr="00E45D49">
              <w:rPr>
                <w:szCs w:val="24"/>
              </w:rPr>
              <w:t xml:space="preserve">What do you do when you view a website and cannot find exactly what you are looking for </w:t>
            </w:r>
            <w:r>
              <w:rPr>
                <w:szCs w:val="24"/>
              </w:rPr>
              <w:t>immediately</w:t>
            </w:r>
            <w:r w:rsidRPr="00E45D49">
              <w:rPr>
                <w:szCs w:val="24"/>
              </w:rPr>
              <w:t>?”</w:t>
            </w:r>
          </w:p>
          <w:p w:rsidR="001A4ABA" w:rsidRDefault="0012604B" w:rsidP="001A4ABA">
            <w:pPr>
              <w:pStyle w:val="BulletIndent1"/>
            </w:pPr>
            <w:r>
              <w:t>The back button is the enemy</w:t>
            </w:r>
          </w:p>
          <w:p w:rsidR="001A4ABA" w:rsidRDefault="00074538" w:rsidP="001A4ABA">
            <w:pPr>
              <w:pStyle w:val="BulletIndent1"/>
            </w:pPr>
            <w:r>
              <w:t>Lo</w:t>
            </w:r>
            <w:r w:rsidR="0012604B">
              <w:t xml:space="preserve">se 30% of visitors for every click </w:t>
            </w:r>
            <w:r>
              <w:t>made to find information</w:t>
            </w:r>
          </w:p>
          <w:p w:rsidR="007C5EE1" w:rsidRDefault="007C5EE1" w:rsidP="001A4ABA">
            <w:pPr>
              <w:pStyle w:val="BulletIndent1"/>
            </w:pPr>
            <w:r>
              <w:t>Today, people are very impatient with their search activities</w:t>
            </w:r>
          </w:p>
          <w:p w:rsidR="00143876" w:rsidRDefault="001E5062" w:rsidP="001A4ABA">
            <w:pPr>
              <w:pStyle w:val="BulletIndent1"/>
            </w:pPr>
            <w:r>
              <w:t xml:space="preserve">Do you feel your website was designed and built as best possible to drive phone calls to your </w:t>
            </w:r>
            <w:r w:rsidR="008E3112">
              <w:t>business?</w:t>
            </w:r>
          </w:p>
          <w:p w:rsidR="00B42271" w:rsidRDefault="00B42271" w:rsidP="001D34AA">
            <w:pPr>
              <w:pStyle w:val="BulletIndent1"/>
              <w:numPr>
                <w:ilvl w:val="0"/>
                <w:numId w:val="0"/>
              </w:numPr>
            </w:pPr>
          </w:p>
          <w:p w:rsidR="00BD1B02" w:rsidRPr="00497150" w:rsidRDefault="001D34AA" w:rsidP="00500211">
            <w:pPr>
              <w:pStyle w:val="BulletIndent1"/>
              <w:numPr>
                <w:ilvl w:val="0"/>
                <w:numId w:val="0"/>
              </w:numPr>
            </w:pPr>
            <w:r w:rsidRPr="00BD1B02">
              <w:rPr>
                <w:b/>
              </w:rPr>
              <w:t>Transition:</w:t>
            </w:r>
            <w:r>
              <w:t xml:space="preserve">  </w:t>
            </w:r>
            <w:r w:rsidR="00E45D49">
              <w:t>“</w:t>
            </w:r>
            <w:r>
              <w:t>Now let</w:t>
            </w:r>
            <w:r w:rsidR="00BD1B02">
              <w:t>’</w:t>
            </w:r>
            <w:r>
              <w:t xml:space="preserve">s take a look at a Yodle </w:t>
            </w:r>
            <w:r w:rsidR="00BD1B02">
              <w:t>built website</w:t>
            </w:r>
            <w:r w:rsidR="00E45D49">
              <w:t>.”</w:t>
            </w:r>
          </w:p>
        </w:tc>
      </w:tr>
    </w:tbl>
    <w:p w:rsidR="00504078" w:rsidRDefault="00504078"/>
    <w:tbl>
      <w:tblPr>
        <w:tblW w:w="0" w:type="auto"/>
        <w:tblLayout w:type="fixed"/>
        <w:tblLook w:val="0000"/>
      </w:tblPr>
      <w:tblGrid>
        <w:gridCol w:w="1728"/>
        <w:gridCol w:w="7740"/>
      </w:tblGrid>
      <w:tr w:rsidR="002D3BA8">
        <w:tc>
          <w:tcPr>
            <w:tcW w:w="1728" w:type="dxa"/>
          </w:tcPr>
          <w:p w:rsidR="002D3BA8" w:rsidRDefault="002D3BA8">
            <w:pPr>
              <w:pStyle w:val="Heading4"/>
            </w:pPr>
            <w:r>
              <w:t>AdverSite Example</w:t>
            </w:r>
          </w:p>
        </w:tc>
        <w:tc>
          <w:tcPr>
            <w:tcW w:w="7740" w:type="dxa"/>
          </w:tcPr>
          <w:p w:rsidR="002D3BA8" w:rsidRDefault="002D3BA8" w:rsidP="002D3BA8">
            <w:r w:rsidRPr="00B27CE8">
              <w:rPr>
                <w:b/>
              </w:rPr>
              <w:t>Action:</w:t>
            </w:r>
            <w:r>
              <w:t xml:space="preserve"> Switch to an </w:t>
            </w:r>
            <w:r w:rsidRPr="00E10064">
              <w:rPr>
                <w:b/>
              </w:rPr>
              <w:t xml:space="preserve">AdverSite example in </w:t>
            </w:r>
            <w:proofErr w:type="spellStart"/>
            <w:r w:rsidRPr="00E10064">
              <w:rPr>
                <w:b/>
              </w:rPr>
              <w:t>FireFox</w:t>
            </w:r>
            <w:proofErr w:type="spellEnd"/>
            <w:r w:rsidR="00E45D49">
              <w:rPr>
                <w:b/>
              </w:rPr>
              <w:t>, and open a specific landing page</w:t>
            </w:r>
            <w:r>
              <w:t xml:space="preserve">.  </w:t>
            </w:r>
          </w:p>
          <w:p w:rsidR="002D3BA8" w:rsidRDefault="002D3BA8" w:rsidP="002D3BA8">
            <w:pPr>
              <w:pStyle w:val="BulletIndent1"/>
              <w:numPr>
                <w:ilvl w:val="0"/>
                <w:numId w:val="0"/>
              </w:numPr>
              <w:ind w:left="432"/>
            </w:pPr>
          </w:p>
          <w:p w:rsidR="001E5062" w:rsidRDefault="00E45D49" w:rsidP="002D3BA8">
            <w:r w:rsidRPr="00E45D49">
              <w:rPr>
                <w:b/>
              </w:rPr>
              <w:t>Intro:</w:t>
            </w:r>
            <w:r>
              <w:t xml:space="preserve"> “</w:t>
            </w:r>
            <w:r w:rsidR="001E5062">
              <w:t>This is a website built by Yodle</w:t>
            </w:r>
          </w:p>
          <w:p w:rsidR="00BD1B02" w:rsidRDefault="00BD1B02" w:rsidP="002D3BA8"/>
          <w:p w:rsidR="002D3BA8" w:rsidRDefault="00E45D49" w:rsidP="002D3BA8">
            <w:r>
              <w:t>“</w:t>
            </w:r>
            <w:r w:rsidR="008E3112">
              <w:t>Yodle</w:t>
            </w:r>
            <w:r w:rsidR="0012604B">
              <w:t xml:space="preserve"> designs websites for a single purpose – to drive people to call the business – improve the conversion rate</w:t>
            </w:r>
            <w:r>
              <w:t>.”</w:t>
            </w:r>
          </w:p>
          <w:p w:rsidR="0012604B" w:rsidRPr="005573BD" w:rsidRDefault="0012604B" w:rsidP="0012604B">
            <w:pPr>
              <w:pStyle w:val="BulletIndent1"/>
            </w:pPr>
            <w:r w:rsidRPr="005573BD">
              <w:t xml:space="preserve">A typical site </w:t>
            </w:r>
            <w:r>
              <w:t>converts at about 4%</w:t>
            </w:r>
            <w:r w:rsidRPr="005573BD">
              <w:t xml:space="preserve"> (visit to call rate</w:t>
            </w:r>
            <w:r>
              <w:t>)</w:t>
            </w:r>
          </w:p>
          <w:p w:rsidR="0012604B" w:rsidRPr="005573BD" w:rsidRDefault="0012604B" w:rsidP="0012604B">
            <w:pPr>
              <w:pStyle w:val="BulletIndent1"/>
            </w:pPr>
            <w:r>
              <w:t xml:space="preserve">An AdverSite converts at about </w:t>
            </w:r>
            <w:r w:rsidRPr="005573BD">
              <w:t>16%</w:t>
            </w:r>
            <w:r>
              <w:t>. Four times greater!</w:t>
            </w:r>
          </w:p>
          <w:p w:rsidR="0012604B" w:rsidRDefault="0012604B" w:rsidP="002D3BA8"/>
          <w:p w:rsidR="0012604B" w:rsidRDefault="0012604B" w:rsidP="002D3BA8">
            <w:pPr>
              <w:rPr>
                <w:szCs w:val="24"/>
              </w:rPr>
            </w:pPr>
            <w:r>
              <w:rPr>
                <w:szCs w:val="24"/>
              </w:rPr>
              <w:t>Why does a Yodle site have a conversion rate 4X greater</w:t>
            </w:r>
            <w:r w:rsidR="00E45D49">
              <w:rPr>
                <w:szCs w:val="24"/>
              </w:rPr>
              <w:t>?</w:t>
            </w:r>
            <w:r>
              <w:rPr>
                <w:szCs w:val="24"/>
              </w:rPr>
              <w:t xml:space="preserve"> (point out)</w:t>
            </w:r>
          </w:p>
          <w:p w:rsidR="0012604B" w:rsidRDefault="0012604B" w:rsidP="00BD1B02">
            <w:pPr>
              <w:pStyle w:val="BulletIndent1"/>
            </w:pPr>
            <w:r>
              <w:t>Landing pages</w:t>
            </w:r>
          </w:p>
          <w:p w:rsidR="0012604B" w:rsidRDefault="0012604B" w:rsidP="00BD1B02">
            <w:pPr>
              <w:pStyle w:val="BulletIndent1"/>
            </w:pPr>
            <w:r>
              <w:t>Call to action above the fold</w:t>
            </w:r>
          </w:p>
          <w:p w:rsidR="0012604B" w:rsidRDefault="0012604B" w:rsidP="00BD1B02">
            <w:pPr>
              <w:pStyle w:val="BulletIndent1"/>
            </w:pPr>
            <w:r>
              <w:t>Phone number, email, address on all pages</w:t>
            </w:r>
          </w:p>
          <w:p w:rsidR="0012604B" w:rsidRDefault="0012604B" w:rsidP="00BD1B02">
            <w:pPr>
              <w:pStyle w:val="BulletIndent1"/>
            </w:pPr>
            <w:r>
              <w:t xml:space="preserve">Testimonials </w:t>
            </w:r>
          </w:p>
          <w:p w:rsidR="0012604B" w:rsidRDefault="0012604B" w:rsidP="00BD1B02">
            <w:pPr>
              <w:pStyle w:val="BulletIndent1"/>
            </w:pPr>
            <w:r>
              <w:t>Well organized, limited information, easy to read</w:t>
            </w:r>
          </w:p>
          <w:p w:rsidR="001E5062" w:rsidRDefault="001E5062" w:rsidP="00BD1B02">
            <w:pPr>
              <w:pStyle w:val="BulletIndent1"/>
            </w:pPr>
            <w:r>
              <w:t>This is why our sites convert at 4X greater than a standard site</w:t>
            </w:r>
          </w:p>
          <w:p w:rsidR="00143876" w:rsidRPr="005573BD" w:rsidRDefault="00143876" w:rsidP="00143876">
            <w:pPr>
              <w:pStyle w:val="BulletIndent3"/>
              <w:numPr>
                <w:ilvl w:val="0"/>
                <w:numId w:val="0"/>
              </w:numPr>
              <w:ind w:left="1008"/>
            </w:pPr>
          </w:p>
          <w:p w:rsidR="00DC0B65" w:rsidRDefault="00E45D49" w:rsidP="00143876">
            <w:pPr>
              <w:pStyle w:val="BulletIndent1"/>
              <w:numPr>
                <w:ilvl w:val="0"/>
                <w:numId w:val="0"/>
              </w:numPr>
            </w:pPr>
            <w:r>
              <w:t>“</w:t>
            </w:r>
            <w:r w:rsidR="00322CF5">
              <w:t xml:space="preserve">Think of this - If you got </w:t>
            </w:r>
            <w:r w:rsidR="00E94645">
              <w:t xml:space="preserve">1 </w:t>
            </w:r>
            <w:r w:rsidR="00322CF5">
              <w:t xml:space="preserve">new customer as a result of </w:t>
            </w:r>
            <w:r w:rsidR="008A399D">
              <w:t>people</w:t>
            </w:r>
            <w:r w:rsidR="00322CF5">
              <w:t xml:space="preserve"> visiting your website, today, if you ha</w:t>
            </w:r>
            <w:r w:rsidR="008A399D">
              <w:t>d</w:t>
            </w:r>
            <w:r w:rsidR="00322CF5">
              <w:t xml:space="preserve"> a Yodle site, </w:t>
            </w:r>
            <w:r w:rsidR="00544B47">
              <w:t xml:space="preserve">with a 4X greater conversion rate, </w:t>
            </w:r>
            <w:r w:rsidR="00322CF5">
              <w:t>you would have 4 new customers.</w:t>
            </w:r>
            <w:r>
              <w:t>”</w:t>
            </w:r>
          </w:p>
          <w:p w:rsidR="00074538" w:rsidRDefault="00DC0B65" w:rsidP="00E45D49">
            <w:pPr>
              <w:pStyle w:val="BulletIndent1"/>
            </w:pPr>
            <w:r>
              <w:t xml:space="preserve">That’s an extra $ (3 X </w:t>
            </w:r>
            <w:proofErr w:type="spellStart"/>
            <w:r>
              <w:t>avg</w:t>
            </w:r>
            <w:proofErr w:type="spellEnd"/>
            <w:r>
              <w:t xml:space="preserve"> $ / job)</w:t>
            </w:r>
          </w:p>
          <w:p w:rsidR="00E94645" w:rsidRDefault="00E94645" w:rsidP="00143876">
            <w:pPr>
              <w:pStyle w:val="BulletIndent1"/>
              <w:numPr>
                <w:ilvl w:val="0"/>
                <w:numId w:val="0"/>
              </w:numPr>
            </w:pPr>
          </w:p>
          <w:p w:rsidR="00074538" w:rsidRDefault="00E45D49" w:rsidP="00143876">
            <w:pPr>
              <w:pStyle w:val="BulletIndent1"/>
              <w:numPr>
                <w:ilvl w:val="0"/>
                <w:numId w:val="0"/>
              </w:numPr>
            </w:pPr>
            <w:r>
              <w:t>“</w:t>
            </w:r>
            <w:r w:rsidR="00DC0B65">
              <w:t>How much do you think a website like this would cost</w:t>
            </w:r>
            <w:r>
              <w:t>?”</w:t>
            </w:r>
          </w:p>
          <w:p w:rsidR="003E5384" w:rsidRDefault="003E5384" w:rsidP="00DC0B65">
            <w:pPr>
              <w:pStyle w:val="BulletIndent1"/>
            </w:pPr>
            <w:r>
              <w:t xml:space="preserve">A </w:t>
            </w:r>
            <w:r w:rsidR="008E3112">
              <w:t>Yodle</w:t>
            </w:r>
            <w:r>
              <w:t xml:space="preserve"> built site is only $599</w:t>
            </w:r>
          </w:p>
          <w:p w:rsidR="003E5384" w:rsidRDefault="003E5384" w:rsidP="00DC0B65">
            <w:pPr>
              <w:pStyle w:val="BulletIndent1"/>
            </w:pPr>
            <w:r>
              <w:t>You own the site for life</w:t>
            </w:r>
          </w:p>
          <w:p w:rsidR="003E5384" w:rsidRDefault="003E5384" w:rsidP="00DC0B65">
            <w:pPr>
              <w:pStyle w:val="BulletIndent1"/>
            </w:pPr>
            <w:r>
              <w:t>All revisions are free</w:t>
            </w:r>
          </w:p>
          <w:p w:rsidR="007C3DFC" w:rsidRDefault="007C3DFC" w:rsidP="00DC0B65">
            <w:pPr>
              <w:pStyle w:val="BulletIndent1"/>
            </w:pPr>
            <w:r>
              <w:t>How does this sound</w:t>
            </w:r>
          </w:p>
          <w:p w:rsidR="00074538" w:rsidRDefault="001E5062" w:rsidP="00DC0B65">
            <w:pPr>
              <w:pStyle w:val="BulletIndent1"/>
            </w:pPr>
            <w:r>
              <w:t xml:space="preserve">Do you see how a Yodle website </w:t>
            </w:r>
            <w:r w:rsidR="00500211">
              <w:t xml:space="preserve">with a high conversion rate </w:t>
            </w:r>
            <w:r>
              <w:t xml:space="preserve">will help to solve your </w:t>
            </w:r>
            <w:r w:rsidRPr="00E45D49">
              <w:rPr>
                <w:b/>
              </w:rPr>
              <w:t>PAIN</w:t>
            </w:r>
            <w:r w:rsidR="00E45D49">
              <w:t>?</w:t>
            </w:r>
          </w:p>
          <w:p w:rsidR="001E5062" w:rsidRDefault="001E5062" w:rsidP="00143876">
            <w:pPr>
              <w:pStyle w:val="BulletIndent1"/>
              <w:numPr>
                <w:ilvl w:val="0"/>
                <w:numId w:val="0"/>
              </w:numPr>
            </w:pPr>
          </w:p>
          <w:p w:rsidR="002D3BA8" w:rsidRDefault="002D3BA8" w:rsidP="002D3BA8">
            <w:pPr>
              <w:rPr>
                <w:b/>
                <w:szCs w:val="24"/>
              </w:rPr>
            </w:pPr>
          </w:p>
          <w:p w:rsidR="002D3BA8" w:rsidRDefault="00143876" w:rsidP="00143876">
            <w:pPr>
              <w:rPr>
                <w:szCs w:val="24"/>
              </w:rPr>
            </w:pPr>
            <w:r w:rsidRPr="001C3A85">
              <w:rPr>
                <w:b/>
                <w:szCs w:val="24"/>
              </w:rPr>
              <w:t>Transition</w:t>
            </w:r>
            <w:r w:rsidRPr="001C3A85">
              <w:rPr>
                <w:szCs w:val="24"/>
              </w:rPr>
              <w:t>: “</w:t>
            </w:r>
            <w:r>
              <w:rPr>
                <w:szCs w:val="24"/>
              </w:rPr>
              <w:t>Now</w:t>
            </w:r>
            <w:r w:rsidR="00500211">
              <w:rPr>
                <w:szCs w:val="24"/>
              </w:rPr>
              <w:t xml:space="preserve"> that</w:t>
            </w:r>
            <w:r>
              <w:rPr>
                <w:szCs w:val="24"/>
              </w:rPr>
              <w:t xml:space="preserve"> </w:t>
            </w:r>
            <w:r w:rsidR="007C3DFC">
              <w:rPr>
                <w:szCs w:val="24"/>
              </w:rPr>
              <w:t xml:space="preserve">you </w:t>
            </w:r>
            <w:r>
              <w:rPr>
                <w:szCs w:val="24"/>
              </w:rPr>
              <w:t xml:space="preserve">know </w:t>
            </w:r>
            <w:r w:rsidR="00A93CF2">
              <w:rPr>
                <w:szCs w:val="24"/>
              </w:rPr>
              <w:t xml:space="preserve">that </w:t>
            </w:r>
            <w:r w:rsidR="007C3DFC">
              <w:rPr>
                <w:szCs w:val="24"/>
              </w:rPr>
              <w:t xml:space="preserve">you </w:t>
            </w:r>
            <w:r>
              <w:rPr>
                <w:szCs w:val="24"/>
              </w:rPr>
              <w:t xml:space="preserve">need a high converting </w:t>
            </w:r>
            <w:r w:rsidR="007C3DFC">
              <w:rPr>
                <w:szCs w:val="24"/>
              </w:rPr>
              <w:t>web</w:t>
            </w:r>
            <w:r>
              <w:rPr>
                <w:szCs w:val="24"/>
              </w:rPr>
              <w:t xml:space="preserve">site to get people </w:t>
            </w:r>
            <w:r w:rsidR="007C3DFC">
              <w:rPr>
                <w:szCs w:val="24"/>
              </w:rPr>
              <w:t>to call you</w:t>
            </w:r>
            <w:r>
              <w:rPr>
                <w:szCs w:val="24"/>
              </w:rPr>
              <w:t xml:space="preserve">, we need to discuss our strategies for getting </w:t>
            </w:r>
            <w:r w:rsidR="007C3DFC">
              <w:rPr>
                <w:szCs w:val="24"/>
              </w:rPr>
              <w:t xml:space="preserve">people to visit </w:t>
            </w:r>
            <w:r>
              <w:rPr>
                <w:szCs w:val="24"/>
              </w:rPr>
              <w:t>your website in the first place.”</w:t>
            </w:r>
          </w:p>
          <w:p w:rsidR="001E5062" w:rsidRDefault="001E5062" w:rsidP="00143876">
            <w:pPr>
              <w:rPr>
                <w:szCs w:val="24"/>
              </w:rPr>
            </w:pPr>
          </w:p>
          <w:p w:rsidR="00143876" w:rsidRDefault="00143876" w:rsidP="00143876">
            <w:pPr>
              <w:rPr>
                <w:szCs w:val="24"/>
              </w:rPr>
            </w:pPr>
          </w:p>
          <w:p w:rsidR="00E45D49" w:rsidRDefault="00E45D49" w:rsidP="00143876">
            <w:pPr>
              <w:rPr>
                <w:szCs w:val="24"/>
              </w:rPr>
            </w:pPr>
          </w:p>
          <w:p w:rsidR="00E45D49" w:rsidRDefault="00E45D49" w:rsidP="00143876">
            <w:pPr>
              <w:rPr>
                <w:szCs w:val="24"/>
              </w:rPr>
            </w:pPr>
          </w:p>
          <w:p w:rsidR="00E45D49" w:rsidRDefault="00E45D49" w:rsidP="00143876">
            <w:pPr>
              <w:rPr>
                <w:szCs w:val="24"/>
              </w:rPr>
            </w:pPr>
          </w:p>
          <w:p w:rsidR="00E45D49" w:rsidRDefault="00E45D49" w:rsidP="00143876">
            <w:pPr>
              <w:rPr>
                <w:szCs w:val="24"/>
              </w:rPr>
            </w:pPr>
          </w:p>
          <w:p w:rsidR="00E45D49" w:rsidRDefault="00E45D49" w:rsidP="00143876">
            <w:pPr>
              <w:rPr>
                <w:szCs w:val="24"/>
              </w:rPr>
            </w:pPr>
          </w:p>
          <w:p w:rsidR="00E45D49" w:rsidRDefault="00E45D49" w:rsidP="00143876">
            <w:pPr>
              <w:rPr>
                <w:szCs w:val="24"/>
              </w:rPr>
            </w:pPr>
          </w:p>
          <w:p w:rsidR="00143876" w:rsidRDefault="00143876" w:rsidP="00143876"/>
        </w:tc>
      </w:tr>
    </w:tbl>
    <w:p w:rsidR="00732DFA" w:rsidRPr="002D3BA8" w:rsidRDefault="00732DFA" w:rsidP="002D3BA8">
      <w:pPr>
        <w:pStyle w:val="separator"/>
      </w:pPr>
    </w:p>
    <w:tbl>
      <w:tblPr>
        <w:tblW w:w="0" w:type="auto"/>
        <w:tblLayout w:type="fixed"/>
        <w:tblLook w:val="0000"/>
      </w:tblPr>
      <w:tblGrid>
        <w:gridCol w:w="1728"/>
        <w:gridCol w:w="7740"/>
      </w:tblGrid>
      <w:tr w:rsidR="00732DFA">
        <w:tc>
          <w:tcPr>
            <w:tcW w:w="1728" w:type="dxa"/>
          </w:tcPr>
          <w:p w:rsidR="00732DFA" w:rsidRDefault="00732DFA">
            <w:pPr>
              <w:pStyle w:val="Heading4"/>
            </w:pPr>
            <w:r>
              <w:t>SERP Overview</w:t>
            </w:r>
            <w:r w:rsidR="00A117A5">
              <w:t xml:space="preserve"> - Organic</w:t>
            </w:r>
          </w:p>
        </w:tc>
        <w:tc>
          <w:tcPr>
            <w:tcW w:w="7740" w:type="dxa"/>
          </w:tcPr>
          <w:p w:rsidR="002A1842" w:rsidRPr="001C3A85" w:rsidRDefault="002A1842" w:rsidP="002A1842">
            <w:pPr>
              <w:pStyle w:val="PlainText"/>
            </w:pPr>
            <w:r w:rsidRPr="00B27CE8">
              <w:rPr>
                <w:b/>
              </w:rPr>
              <w:t>Action:</w:t>
            </w:r>
            <w:r>
              <w:t xml:space="preserve"> </w:t>
            </w:r>
            <w:r w:rsidRPr="00BF3E4C">
              <w:rPr>
                <w:b/>
              </w:rPr>
              <w:t>Open Firefox</w:t>
            </w:r>
            <w:r>
              <w:t xml:space="preserve"> to the Google tab.  </w:t>
            </w:r>
          </w:p>
          <w:p w:rsidR="002A1842" w:rsidRDefault="002A1842" w:rsidP="002A1842">
            <w:pPr>
              <w:rPr>
                <w:szCs w:val="24"/>
              </w:rPr>
            </w:pPr>
            <w:r w:rsidRPr="005D64FC">
              <w:rPr>
                <w:szCs w:val="24"/>
              </w:rPr>
              <w:t xml:space="preserve"> </w:t>
            </w:r>
          </w:p>
          <w:p w:rsidR="00A219CA" w:rsidRDefault="00E45D49" w:rsidP="002A1842">
            <w:pPr>
              <w:rPr>
                <w:szCs w:val="24"/>
              </w:rPr>
            </w:pPr>
            <w:r w:rsidRPr="00E45D49">
              <w:rPr>
                <w:b/>
                <w:szCs w:val="24"/>
              </w:rPr>
              <w:t>Intro</w:t>
            </w:r>
            <w:r>
              <w:rPr>
                <w:szCs w:val="24"/>
              </w:rPr>
              <w:t>: “</w:t>
            </w:r>
            <w:r w:rsidR="00A219CA">
              <w:rPr>
                <w:szCs w:val="24"/>
              </w:rPr>
              <w:t xml:space="preserve">We discussed earlier </w:t>
            </w:r>
            <w:r>
              <w:rPr>
                <w:szCs w:val="24"/>
              </w:rPr>
              <w:t>that the SERP is made up of</w:t>
            </w:r>
            <w:r w:rsidR="00A219CA">
              <w:rPr>
                <w:szCs w:val="24"/>
              </w:rPr>
              <w:t xml:space="preserve"> 2 sec</w:t>
            </w:r>
            <w:r w:rsidR="003D6AD9">
              <w:rPr>
                <w:szCs w:val="24"/>
              </w:rPr>
              <w:t>t</w:t>
            </w:r>
            <w:r w:rsidR="00A219CA">
              <w:rPr>
                <w:szCs w:val="24"/>
              </w:rPr>
              <w:t>ion</w:t>
            </w:r>
            <w:r w:rsidR="003D6AD9">
              <w:rPr>
                <w:szCs w:val="24"/>
              </w:rPr>
              <w:t>s</w:t>
            </w:r>
            <w:r w:rsidR="00A219CA">
              <w:rPr>
                <w:szCs w:val="24"/>
              </w:rPr>
              <w:t xml:space="preserve"> – Organic and Sponsored</w:t>
            </w:r>
            <w:r>
              <w:rPr>
                <w:szCs w:val="24"/>
              </w:rPr>
              <w:t>.”</w:t>
            </w:r>
          </w:p>
          <w:p w:rsidR="00A219CA" w:rsidRDefault="00A219CA" w:rsidP="002A1842">
            <w:pPr>
              <w:rPr>
                <w:szCs w:val="24"/>
              </w:rPr>
            </w:pPr>
          </w:p>
          <w:p w:rsidR="00A219CA" w:rsidRDefault="00E45D49" w:rsidP="002A1842">
            <w:pPr>
              <w:rPr>
                <w:szCs w:val="24"/>
              </w:rPr>
            </w:pPr>
            <w:r>
              <w:rPr>
                <w:szCs w:val="24"/>
              </w:rPr>
              <w:t>“</w:t>
            </w:r>
            <w:r w:rsidR="00A219CA">
              <w:rPr>
                <w:szCs w:val="24"/>
              </w:rPr>
              <w:t>Let</w:t>
            </w:r>
            <w:r w:rsidR="009D335E">
              <w:rPr>
                <w:szCs w:val="24"/>
              </w:rPr>
              <w:t>’</w:t>
            </w:r>
            <w:r w:rsidR="00A219CA">
              <w:rPr>
                <w:szCs w:val="24"/>
              </w:rPr>
              <w:t>s look at the Organic section first</w:t>
            </w:r>
            <w:r>
              <w:rPr>
                <w:szCs w:val="24"/>
              </w:rPr>
              <w:t>.”</w:t>
            </w:r>
          </w:p>
          <w:p w:rsidR="00445A42" w:rsidRDefault="00445A42" w:rsidP="002A1842">
            <w:pPr>
              <w:rPr>
                <w:szCs w:val="24"/>
              </w:rPr>
            </w:pPr>
          </w:p>
          <w:p w:rsidR="00445A42" w:rsidRDefault="00445A42" w:rsidP="002A1842">
            <w:pPr>
              <w:rPr>
                <w:szCs w:val="24"/>
              </w:rPr>
            </w:pPr>
            <w:r>
              <w:rPr>
                <w:szCs w:val="24"/>
              </w:rPr>
              <w:t xml:space="preserve">The benefits to you </w:t>
            </w:r>
            <w:r w:rsidR="001E5062">
              <w:rPr>
                <w:szCs w:val="24"/>
              </w:rPr>
              <w:t>of</w:t>
            </w:r>
            <w:r>
              <w:rPr>
                <w:szCs w:val="24"/>
              </w:rPr>
              <w:t xml:space="preserve"> being listed high in the Organic section</w:t>
            </w:r>
          </w:p>
          <w:p w:rsidR="00445A42" w:rsidRDefault="00445A42" w:rsidP="0051734B">
            <w:pPr>
              <w:pStyle w:val="BulletIndent1"/>
            </w:pPr>
            <w:r>
              <w:t>70% of people select companies from this section</w:t>
            </w:r>
          </w:p>
          <w:p w:rsidR="00445A42" w:rsidRDefault="00445A42" w:rsidP="0051734B">
            <w:pPr>
              <w:pStyle w:val="BulletIndent1"/>
            </w:pPr>
            <w:r>
              <w:t xml:space="preserve">All clicks </w:t>
            </w:r>
            <w:r w:rsidR="001E5062">
              <w:t xml:space="preserve">to your website </w:t>
            </w:r>
            <w:r>
              <w:t>are free</w:t>
            </w:r>
          </w:p>
          <w:p w:rsidR="00445A42" w:rsidRDefault="00445A42" w:rsidP="0051734B">
            <w:pPr>
              <w:pStyle w:val="BulletIndent1"/>
            </w:pPr>
            <w:r>
              <w:t xml:space="preserve">Within </w:t>
            </w:r>
            <w:r w:rsidR="009D335E">
              <w:t>60-90 days</w:t>
            </w:r>
            <w:r>
              <w:t xml:space="preserve">, </w:t>
            </w:r>
            <w:r w:rsidR="00E45D49">
              <w:t xml:space="preserve">92% of </w:t>
            </w:r>
            <w:r w:rsidR="009D335E">
              <w:t xml:space="preserve">our </w:t>
            </w:r>
            <w:r>
              <w:t>clients are in the top 10 spots</w:t>
            </w:r>
          </w:p>
          <w:p w:rsidR="00A219CA" w:rsidRDefault="00A219CA" w:rsidP="0051734B">
            <w:pPr>
              <w:pStyle w:val="BulletIndent1"/>
              <w:numPr>
                <w:ilvl w:val="0"/>
                <w:numId w:val="0"/>
              </w:numPr>
              <w:ind w:left="432"/>
            </w:pPr>
          </w:p>
          <w:p w:rsidR="00E45D49" w:rsidRDefault="00E45D49" w:rsidP="00E45D49">
            <w:pPr>
              <w:pStyle w:val="BulletIndent1"/>
              <w:numPr>
                <w:ilvl w:val="0"/>
                <w:numId w:val="0"/>
              </w:numPr>
            </w:pPr>
            <w:r>
              <w:t>“How do you think your business will be affected if your website is high in this section?”</w:t>
            </w:r>
          </w:p>
          <w:p w:rsidR="009D335E" w:rsidRDefault="009D335E" w:rsidP="002A1842"/>
          <w:p w:rsidR="0051734B" w:rsidRDefault="00E45D49" w:rsidP="0051734B">
            <w:r>
              <w:t>“</w:t>
            </w:r>
            <w:r w:rsidR="00545761">
              <w:t>How would this h</w:t>
            </w:r>
            <w:r w:rsidR="009D335E">
              <w:t xml:space="preserve">elp relieve your </w:t>
            </w:r>
            <w:r w:rsidR="009D335E" w:rsidRPr="00E45D49">
              <w:rPr>
                <w:b/>
              </w:rPr>
              <w:t>PAIN</w:t>
            </w:r>
            <w:r>
              <w:t>?”</w:t>
            </w:r>
          </w:p>
          <w:p w:rsidR="0051734B" w:rsidRDefault="0051734B" w:rsidP="0051734B"/>
          <w:p w:rsidR="00732DFA" w:rsidRDefault="00E45D49" w:rsidP="0051734B">
            <w:r>
              <w:t>“</w:t>
            </w:r>
            <w:r w:rsidR="004700EE">
              <w:t>Let me</w:t>
            </w:r>
            <w:r w:rsidR="00732DFA">
              <w:t xml:space="preserve"> </w:t>
            </w:r>
            <w:r w:rsidR="00973A45">
              <w:t xml:space="preserve">show you someone we got to rank </w:t>
            </w:r>
            <w:r w:rsidR="004700EE">
              <w:t xml:space="preserve">high </w:t>
            </w:r>
            <w:r w:rsidR="002A1842">
              <w:t xml:space="preserve">in the Organic section </w:t>
            </w:r>
            <w:r w:rsidR="00973A45">
              <w:t>and then explain how we did it</w:t>
            </w:r>
            <w:r>
              <w:t>.</w:t>
            </w:r>
            <w:r w:rsidR="00F5790E">
              <w:t xml:space="preserve">  You’re going to love this!</w:t>
            </w:r>
            <w:r>
              <w:t>”</w:t>
            </w:r>
          </w:p>
          <w:p w:rsidR="00AB1375" w:rsidRDefault="00AB1375" w:rsidP="00EF15A3">
            <w:pPr>
              <w:pStyle w:val="PlainText"/>
            </w:pPr>
          </w:p>
        </w:tc>
      </w:tr>
    </w:tbl>
    <w:p w:rsidR="00EF15A3" w:rsidRDefault="00EF15A3" w:rsidP="00EF15A3">
      <w:pPr>
        <w:pStyle w:val="separator"/>
      </w:pPr>
    </w:p>
    <w:tbl>
      <w:tblPr>
        <w:tblW w:w="0" w:type="auto"/>
        <w:tblLayout w:type="fixed"/>
        <w:tblLook w:val="0000"/>
      </w:tblPr>
      <w:tblGrid>
        <w:gridCol w:w="1728"/>
        <w:gridCol w:w="7740"/>
      </w:tblGrid>
      <w:tr w:rsidR="00EF15A3">
        <w:tc>
          <w:tcPr>
            <w:tcW w:w="1728" w:type="dxa"/>
          </w:tcPr>
          <w:p w:rsidR="00EF15A3" w:rsidRDefault="00EF15A3">
            <w:pPr>
              <w:pStyle w:val="Heading4"/>
            </w:pPr>
            <w:r>
              <w:t>YO Account Example</w:t>
            </w:r>
          </w:p>
        </w:tc>
        <w:tc>
          <w:tcPr>
            <w:tcW w:w="7740" w:type="dxa"/>
          </w:tcPr>
          <w:p w:rsidR="00EF15A3" w:rsidRDefault="00EF15A3" w:rsidP="00EF15A3">
            <w:pPr>
              <w:rPr>
                <w:b/>
              </w:rPr>
            </w:pPr>
            <w:r w:rsidRPr="00B27CE8">
              <w:rPr>
                <w:b/>
              </w:rPr>
              <w:t>Action:</w:t>
            </w:r>
            <w:r>
              <w:t xml:space="preserve"> </w:t>
            </w:r>
            <w:r w:rsidRPr="00BF3E4C">
              <w:rPr>
                <w:b/>
              </w:rPr>
              <w:t>Open Firefox</w:t>
            </w:r>
            <w:r>
              <w:t xml:space="preserve"> to the </w:t>
            </w:r>
            <w:r>
              <w:rPr>
                <w:b/>
              </w:rPr>
              <w:t xml:space="preserve">Yodle Organic </w:t>
            </w:r>
            <w:r w:rsidRPr="00FB3B5E">
              <w:rPr>
                <w:b/>
              </w:rPr>
              <w:t>demo account</w:t>
            </w:r>
            <w:r>
              <w:rPr>
                <w:b/>
              </w:rPr>
              <w:t xml:space="preserve"> - </w:t>
            </w:r>
            <w:r>
              <w:t>C</w:t>
            </w:r>
            <w:r w:rsidRPr="00FB3B5E">
              <w:rPr>
                <w:b/>
              </w:rPr>
              <w:t xml:space="preserve">lient </w:t>
            </w:r>
            <w:r>
              <w:rPr>
                <w:b/>
              </w:rPr>
              <w:t>V</w:t>
            </w:r>
            <w:r w:rsidRPr="00FB3B5E">
              <w:rPr>
                <w:b/>
              </w:rPr>
              <w:t>iew</w:t>
            </w:r>
          </w:p>
          <w:p w:rsidR="00EF15A3" w:rsidRDefault="00EF15A3" w:rsidP="00EF15A3">
            <w:pPr>
              <w:rPr>
                <w:b/>
              </w:rPr>
            </w:pPr>
          </w:p>
          <w:p w:rsidR="00EF15A3" w:rsidRDefault="00F5790E" w:rsidP="00EF15A3">
            <w:pPr>
              <w:rPr>
                <w:szCs w:val="24"/>
              </w:rPr>
            </w:pPr>
            <w:r>
              <w:rPr>
                <w:szCs w:val="24"/>
              </w:rPr>
              <w:t>“</w:t>
            </w:r>
            <w:r w:rsidR="00EF15A3">
              <w:rPr>
                <w:szCs w:val="24"/>
              </w:rPr>
              <w:t xml:space="preserve">We have this phenomenal platform where we provide 24/7 access to detailed reports on the performance of your campaign.  </w:t>
            </w:r>
            <w:r>
              <w:rPr>
                <w:szCs w:val="24"/>
              </w:rPr>
              <w:t>“</w:t>
            </w:r>
          </w:p>
          <w:p w:rsidR="00EF15A3" w:rsidRDefault="00EF15A3" w:rsidP="00EF15A3">
            <w:pPr>
              <w:rPr>
                <w:szCs w:val="24"/>
              </w:rPr>
            </w:pPr>
          </w:p>
          <w:p w:rsidR="00EF15A3" w:rsidRDefault="00F5790E" w:rsidP="00EF15A3">
            <w:pPr>
              <w:rPr>
                <w:szCs w:val="24"/>
              </w:rPr>
            </w:pPr>
            <w:r>
              <w:rPr>
                <w:szCs w:val="24"/>
              </w:rPr>
              <w:t>“</w:t>
            </w:r>
            <w:r w:rsidR="00EF15A3">
              <w:rPr>
                <w:szCs w:val="24"/>
              </w:rPr>
              <w:t>Here is an example of one of our current clients that we have showing up high in the organic section.”</w:t>
            </w:r>
          </w:p>
          <w:p w:rsidR="00EF15A3" w:rsidRDefault="00EF15A3" w:rsidP="00EF15A3">
            <w:pPr>
              <w:pStyle w:val="BulletIndent1"/>
            </w:pPr>
            <w:r>
              <w:t xml:space="preserve">You’re able to monitor the visits to your site. </w:t>
            </w:r>
          </w:p>
          <w:p w:rsidR="00EF15A3" w:rsidRDefault="00EF15A3" w:rsidP="00EF15A3">
            <w:pPr>
              <w:pStyle w:val="BulletIndent1"/>
            </w:pPr>
            <w:r>
              <w:t>We give you insight, which websites we are linking back to your site</w:t>
            </w:r>
          </w:p>
          <w:p w:rsidR="00EF15A3" w:rsidRDefault="00EF15A3" w:rsidP="00EF15A3">
            <w:pPr>
              <w:pStyle w:val="BulletIndent1"/>
            </w:pPr>
            <w:r>
              <w:t>And the one that I really like is this, the keyword tab – (show it)</w:t>
            </w:r>
          </w:p>
          <w:p w:rsidR="00EF15A3" w:rsidRDefault="00EF15A3" w:rsidP="00EF15A3">
            <w:pPr>
              <w:rPr>
                <w:b/>
              </w:rPr>
            </w:pPr>
          </w:p>
          <w:p w:rsidR="00EF15A3" w:rsidRDefault="00EF15A3" w:rsidP="00EF15A3">
            <w:pPr>
              <w:rPr>
                <w:b/>
              </w:rPr>
            </w:pPr>
            <w:r>
              <w:rPr>
                <w:b/>
              </w:rPr>
              <w:t xml:space="preserve">Action: </w:t>
            </w:r>
            <w:r>
              <w:t xml:space="preserve">Within the Organic Account, switch to the </w:t>
            </w:r>
            <w:r w:rsidRPr="00344FE3">
              <w:rPr>
                <w:b/>
              </w:rPr>
              <w:t>Keyword Report</w:t>
            </w:r>
          </w:p>
          <w:p w:rsidR="00EF15A3" w:rsidRPr="00344FE3" w:rsidRDefault="00EF15A3" w:rsidP="00EF15A3">
            <w:pPr>
              <w:rPr>
                <w:szCs w:val="24"/>
              </w:rPr>
            </w:pPr>
          </w:p>
          <w:p w:rsidR="00EF15A3" w:rsidRPr="002F26EA" w:rsidRDefault="00EF15A3" w:rsidP="00EF15A3">
            <w:pPr>
              <w:rPr>
                <w:szCs w:val="24"/>
              </w:rPr>
            </w:pPr>
            <w:r w:rsidRPr="002F26EA">
              <w:rPr>
                <w:szCs w:val="24"/>
              </w:rPr>
              <w:t>“What we do is identify the se</w:t>
            </w:r>
            <w:r>
              <w:rPr>
                <w:szCs w:val="24"/>
              </w:rPr>
              <w:t xml:space="preserve">rvices you want to show up for </w:t>
            </w:r>
            <w:r w:rsidRPr="002F26EA">
              <w:rPr>
                <w:szCs w:val="24"/>
              </w:rPr>
              <w:t>and then turbo</w:t>
            </w:r>
            <w:r w:rsidR="00A3037C">
              <w:rPr>
                <w:szCs w:val="24"/>
              </w:rPr>
              <w:t>-</w:t>
            </w:r>
            <w:r w:rsidRPr="002F26EA">
              <w:rPr>
                <w:szCs w:val="24"/>
              </w:rPr>
              <w:t>charge three KW’s related to those.</w:t>
            </w:r>
            <w:r>
              <w:rPr>
                <w:szCs w:val="24"/>
              </w:rPr>
              <w:t>”</w:t>
            </w:r>
            <w:r w:rsidRPr="002F26EA">
              <w:rPr>
                <w:szCs w:val="24"/>
              </w:rPr>
              <w:t xml:space="preserve">  </w:t>
            </w:r>
          </w:p>
          <w:p w:rsidR="00EF15A3" w:rsidRPr="002F26EA" w:rsidRDefault="00EF15A3" w:rsidP="00EF15A3">
            <w:pPr>
              <w:pStyle w:val="BulletIndent1"/>
            </w:pPr>
            <w:r w:rsidRPr="002F26EA">
              <w:t xml:space="preserve">Tell me, which </w:t>
            </w:r>
            <w:r>
              <w:t xml:space="preserve">3 </w:t>
            </w:r>
            <w:r w:rsidRPr="002F26EA">
              <w:t xml:space="preserve">services </w:t>
            </w:r>
            <w:r>
              <w:t>might</w:t>
            </w:r>
            <w:r w:rsidRPr="002F26EA">
              <w:t xml:space="preserve"> make the most sense for your business?</w:t>
            </w:r>
          </w:p>
          <w:p w:rsidR="00EF15A3" w:rsidRPr="002F26EA" w:rsidRDefault="00EF15A3" w:rsidP="00EF15A3">
            <w:pPr>
              <w:pStyle w:val="BulletIndent1"/>
            </w:pPr>
            <w:r w:rsidRPr="002F26EA">
              <w:t xml:space="preserve">This is a client in [city] and they chose [KW] to target.  </w:t>
            </w:r>
          </w:p>
          <w:p w:rsidR="00EF15A3" w:rsidRPr="002F26EA" w:rsidRDefault="00EF15A3" w:rsidP="00EF15A3">
            <w:pPr>
              <w:pStyle w:val="BulletIndent1"/>
            </w:pPr>
            <w:r w:rsidRPr="002F26EA">
              <w:t xml:space="preserve">When they began working with me, they were showing up in [initial position] and right now we have them in [current position].  </w:t>
            </w:r>
          </w:p>
          <w:p w:rsidR="00EF15A3" w:rsidRPr="002F26EA" w:rsidRDefault="00EF15A3" w:rsidP="00EF15A3">
            <w:pPr>
              <w:pStyle w:val="BulletIndent1"/>
            </w:pPr>
            <w:r>
              <w:t>92</w:t>
            </w:r>
            <w:r w:rsidRPr="002F26EA">
              <w:t xml:space="preserve">% of our clients are on the first page </w:t>
            </w:r>
            <w:r>
              <w:t>after</w:t>
            </w:r>
            <w:r w:rsidRPr="002F26EA">
              <w:t xml:space="preserve"> just </w:t>
            </w:r>
            <w:r>
              <w:t>60-90 days</w:t>
            </w:r>
          </w:p>
          <w:p w:rsidR="00F5790E" w:rsidRPr="002F26EA" w:rsidRDefault="00F5790E" w:rsidP="00F5790E">
            <w:pPr>
              <w:pStyle w:val="BulletIndent1"/>
            </w:pPr>
            <w:r>
              <w:t>The higher you show in the Organic section, the more people will visit your website</w:t>
            </w:r>
          </w:p>
          <w:p w:rsidR="00EF15A3" w:rsidRDefault="00EF15A3" w:rsidP="00EF15A3">
            <w:pPr>
              <w:pStyle w:val="BulletIndent1"/>
            </w:pPr>
            <w:r w:rsidRPr="002F26EA">
              <w:t xml:space="preserve">This is exactly what I want to do for you! </w:t>
            </w:r>
          </w:p>
          <w:p w:rsidR="0044155F" w:rsidRDefault="0044155F" w:rsidP="0044155F">
            <w:pPr>
              <w:pStyle w:val="BulletIndent1"/>
              <w:numPr>
                <w:ilvl w:val="0"/>
                <w:numId w:val="0"/>
              </w:numPr>
              <w:ind w:left="432" w:hanging="288"/>
            </w:pPr>
          </w:p>
          <w:p w:rsidR="0044155F" w:rsidRDefault="0044155F" w:rsidP="0044155F">
            <w:pPr>
              <w:pStyle w:val="BulletIndent1"/>
              <w:numPr>
                <w:ilvl w:val="0"/>
                <w:numId w:val="0"/>
              </w:numPr>
              <w:ind w:left="432" w:hanging="288"/>
            </w:pPr>
          </w:p>
          <w:tbl>
            <w:tblPr>
              <w:tblStyle w:val="Table3Deffects1"/>
              <w:tblpPr w:leftFromText="180" w:rightFromText="180" w:vertAnchor="text" w:horzAnchor="margin" w:tblpY="-147"/>
              <w:tblOverlap w:val="never"/>
              <w:tblW w:w="0" w:type="auto"/>
              <w:tblLayout w:type="fixed"/>
              <w:tblLook w:val="04A0"/>
            </w:tblPr>
            <w:tblGrid>
              <w:gridCol w:w="7509"/>
            </w:tblGrid>
            <w:tr w:rsidR="0044155F" w:rsidTr="0044155F">
              <w:trPr>
                <w:cnfStyle w:val="100000000000"/>
              </w:trPr>
              <w:tc>
                <w:tcPr>
                  <w:cnfStyle w:val="001000000100"/>
                  <w:tcW w:w="7509" w:type="dxa"/>
                </w:tcPr>
                <w:p w:rsidR="0044155F" w:rsidRPr="00F5790E" w:rsidRDefault="0044155F" w:rsidP="0044155F">
                  <w:pPr>
                    <w:pStyle w:val="PlainText"/>
                    <w:rPr>
                      <w:color w:val="auto"/>
                    </w:rPr>
                  </w:pPr>
                  <w:r w:rsidRPr="00F5790E">
                    <w:rPr>
                      <w:color w:val="auto"/>
                    </w:rPr>
                    <w:t>Skip Point</w:t>
                  </w:r>
                </w:p>
                <w:p w:rsidR="0044155F" w:rsidRPr="00F5790E" w:rsidRDefault="0044155F" w:rsidP="0044155F">
                  <w:pPr>
                    <w:pStyle w:val="PlainText"/>
                    <w:rPr>
                      <w:b w:val="0"/>
                      <w:color w:val="auto"/>
                    </w:rPr>
                  </w:pPr>
                  <w:r w:rsidRPr="00F5790E">
                    <w:rPr>
                      <w:color w:val="auto"/>
                    </w:rPr>
                    <w:t>Action</w:t>
                  </w:r>
                  <w:r w:rsidRPr="00F5790E">
                    <w:rPr>
                      <w:b w:val="0"/>
                      <w:color w:val="auto"/>
                    </w:rPr>
                    <w:t>: Open Firefox to the Google tab and search for a phrase the demo account is ranking well for.</w:t>
                  </w:r>
                </w:p>
                <w:p w:rsidR="0044155F" w:rsidRPr="00F5790E" w:rsidRDefault="0044155F" w:rsidP="0044155F">
                  <w:pPr>
                    <w:pStyle w:val="BulletIndent1"/>
                    <w:numPr>
                      <w:ilvl w:val="0"/>
                      <w:numId w:val="0"/>
                    </w:numPr>
                    <w:rPr>
                      <w:b w:val="0"/>
                      <w:color w:val="auto"/>
                    </w:rPr>
                  </w:pPr>
                </w:p>
                <w:p w:rsidR="0044155F" w:rsidRDefault="0044155F" w:rsidP="0044155F">
                  <w:pPr>
                    <w:pStyle w:val="BulletIndent1"/>
                    <w:numPr>
                      <w:ilvl w:val="0"/>
                      <w:numId w:val="0"/>
                    </w:numPr>
                    <w:rPr>
                      <w:b w:val="0"/>
                    </w:rPr>
                  </w:pPr>
                  <w:r w:rsidRPr="00F5790E">
                    <w:rPr>
                      <w:b w:val="0"/>
                      <w:color w:val="auto"/>
                    </w:rPr>
                    <w:t>“The proof is in the pudding, check this out!”</w:t>
                  </w:r>
                </w:p>
              </w:tc>
            </w:tr>
          </w:tbl>
          <w:p w:rsidR="0044155F" w:rsidRDefault="0044155F" w:rsidP="00EF15A3">
            <w:pPr>
              <w:pStyle w:val="BulletIndent1"/>
              <w:numPr>
                <w:ilvl w:val="0"/>
                <w:numId w:val="0"/>
              </w:numPr>
            </w:pPr>
          </w:p>
          <w:tbl>
            <w:tblPr>
              <w:tblStyle w:val="Table3Deffects1"/>
              <w:tblW w:w="0" w:type="auto"/>
              <w:tblLayout w:type="fixed"/>
              <w:tblLook w:val="04A0"/>
            </w:tblPr>
            <w:tblGrid>
              <w:gridCol w:w="7509"/>
            </w:tblGrid>
            <w:tr w:rsidR="0044155F" w:rsidTr="0044155F">
              <w:trPr>
                <w:cnfStyle w:val="100000000000"/>
              </w:trPr>
              <w:tc>
                <w:tcPr>
                  <w:cnfStyle w:val="001000000100"/>
                  <w:tcW w:w="7509" w:type="dxa"/>
                  <w:shd w:val="clear" w:color="auto" w:fill="FFFF00"/>
                </w:tcPr>
                <w:p w:rsidR="0044155F" w:rsidRPr="0044155F" w:rsidRDefault="0044155F" w:rsidP="00500211">
                  <w:pPr>
                    <w:pStyle w:val="BulletIndent1"/>
                    <w:numPr>
                      <w:ilvl w:val="0"/>
                      <w:numId w:val="0"/>
                    </w:numPr>
                    <w:ind w:left="144"/>
                    <w:rPr>
                      <w:b w:val="0"/>
                      <w:color w:val="auto"/>
                    </w:rPr>
                  </w:pPr>
                  <w:r w:rsidRPr="0044155F">
                    <w:rPr>
                      <w:color w:val="auto"/>
                    </w:rPr>
                    <w:t>Note</w:t>
                  </w:r>
                  <w:r w:rsidRPr="0044155F">
                    <w:rPr>
                      <w:b w:val="0"/>
                      <w:color w:val="auto"/>
                    </w:rPr>
                    <w:t xml:space="preserve">: If prospect seems pumped about Organic, and you sense you can </w:t>
                  </w:r>
                  <w:r w:rsidR="00500211">
                    <w:rPr>
                      <w:b w:val="0"/>
                      <w:color w:val="auto"/>
                    </w:rPr>
                    <w:t>close</w:t>
                  </w:r>
                  <w:r w:rsidRPr="0044155F">
                    <w:rPr>
                      <w:b w:val="0"/>
                      <w:color w:val="auto"/>
                    </w:rPr>
                    <w:t xml:space="preserve"> without further building value then attempt to trial close.</w:t>
                  </w:r>
                </w:p>
              </w:tc>
            </w:tr>
          </w:tbl>
          <w:p w:rsidR="0044155F" w:rsidRDefault="0044155F" w:rsidP="0044155F">
            <w:pPr>
              <w:pStyle w:val="BulletIndent1"/>
              <w:numPr>
                <w:ilvl w:val="0"/>
                <w:numId w:val="0"/>
              </w:numPr>
              <w:ind w:left="144"/>
            </w:pPr>
          </w:p>
          <w:p w:rsidR="0044155F" w:rsidRDefault="0044155F" w:rsidP="0044155F">
            <w:pPr>
              <w:pStyle w:val="BulletIndent1"/>
              <w:numPr>
                <w:ilvl w:val="0"/>
                <w:numId w:val="0"/>
              </w:numPr>
              <w:ind w:left="144"/>
            </w:pPr>
          </w:p>
          <w:p w:rsidR="0044155F" w:rsidRDefault="0044155F" w:rsidP="0044155F">
            <w:pPr>
              <w:pStyle w:val="BulletIndent1"/>
              <w:numPr>
                <w:ilvl w:val="0"/>
                <w:numId w:val="0"/>
              </w:numPr>
              <w:ind w:left="144"/>
            </w:pPr>
            <w:r>
              <w:t xml:space="preserve">“So, to generate all of this traffic,” </w:t>
            </w:r>
          </w:p>
          <w:p w:rsidR="0044155F" w:rsidRDefault="0044155F" w:rsidP="0044155F">
            <w:pPr>
              <w:pStyle w:val="BulletIndent1"/>
            </w:pPr>
            <w:r>
              <w:t>We charge</w:t>
            </w:r>
            <w:r w:rsidRPr="002F26EA">
              <w:t xml:space="preserve"> just </w:t>
            </w:r>
            <w:r w:rsidRPr="002F26EA">
              <w:rPr>
                <w:b/>
              </w:rPr>
              <w:t>$667 / month</w:t>
            </w:r>
            <w:r>
              <w:t xml:space="preserve">.  </w:t>
            </w:r>
          </w:p>
          <w:p w:rsidR="0044155F" w:rsidRDefault="0044155F" w:rsidP="0044155F">
            <w:pPr>
              <w:pStyle w:val="BulletIndent1"/>
            </w:pPr>
            <w:r>
              <w:t>For 6 months vs. the 1 year contract that other advertising companies require.</w:t>
            </w:r>
          </w:p>
          <w:p w:rsidR="0044155F" w:rsidRDefault="0044155F" w:rsidP="0044155F">
            <w:pPr>
              <w:pStyle w:val="BulletIndent1"/>
              <w:numPr>
                <w:ilvl w:val="0"/>
                <w:numId w:val="0"/>
              </w:numPr>
              <w:ind w:left="144"/>
            </w:pPr>
          </w:p>
          <w:p w:rsidR="00500211" w:rsidRDefault="0044155F" w:rsidP="00500211">
            <w:pPr>
              <w:pStyle w:val="BulletIndent1"/>
              <w:numPr>
                <w:ilvl w:val="0"/>
                <w:numId w:val="0"/>
              </w:numPr>
              <w:ind w:left="144"/>
            </w:pPr>
            <w:r w:rsidRPr="002F26EA">
              <w:t>Can we agree that improving your organic ranking is important to your business?</w:t>
            </w:r>
          </w:p>
          <w:p w:rsidR="00500211" w:rsidRDefault="00500211" w:rsidP="00500211">
            <w:pPr>
              <w:pStyle w:val="BulletIndent1"/>
              <w:numPr>
                <w:ilvl w:val="0"/>
                <w:numId w:val="0"/>
              </w:numPr>
              <w:ind w:left="144"/>
            </w:pPr>
          </w:p>
          <w:p w:rsidR="00500211" w:rsidRDefault="00500211" w:rsidP="00500211">
            <w:pPr>
              <w:pStyle w:val="BulletIndent1"/>
              <w:numPr>
                <w:ilvl w:val="0"/>
                <w:numId w:val="0"/>
              </w:numPr>
              <w:ind w:left="144"/>
            </w:pPr>
            <w:r>
              <w:t>So this is something you want to do.</w:t>
            </w:r>
          </w:p>
          <w:p w:rsidR="00F5790E" w:rsidRDefault="00F5790E" w:rsidP="00EF15A3">
            <w:pPr>
              <w:pStyle w:val="BulletIndent1"/>
              <w:numPr>
                <w:ilvl w:val="0"/>
                <w:numId w:val="0"/>
              </w:numPr>
            </w:pPr>
          </w:p>
          <w:p w:rsidR="00EF15A3" w:rsidRDefault="00F5790E" w:rsidP="00F5790E">
            <w:pPr>
              <w:pStyle w:val="BulletIndent1"/>
              <w:numPr>
                <w:ilvl w:val="0"/>
                <w:numId w:val="0"/>
              </w:numPr>
            </w:pPr>
            <w:r>
              <w:t xml:space="preserve">   </w:t>
            </w:r>
          </w:p>
        </w:tc>
      </w:tr>
    </w:tbl>
    <w:p w:rsidR="00EF15A3" w:rsidRDefault="00EF15A3" w:rsidP="00EF15A3">
      <w:pPr>
        <w:pStyle w:val="separator"/>
      </w:pPr>
    </w:p>
    <w:tbl>
      <w:tblPr>
        <w:tblW w:w="0" w:type="auto"/>
        <w:tblLayout w:type="fixed"/>
        <w:tblLook w:val="0000"/>
      </w:tblPr>
      <w:tblGrid>
        <w:gridCol w:w="1728"/>
        <w:gridCol w:w="7740"/>
      </w:tblGrid>
      <w:tr w:rsidR="00EF15A3">
        <w:tc>
          <w:tcPr>
            <w:tcW w:w="1728" w:type="dxa"/>
          </w:tcPr>
          <w:p w:rsidR="00EF15A3" w:rsidRDefault="00EF15A3">
            <w:pPr>
              <w:pStyle w:val="Heading4"/>
            </w:pPr>
            <w:r>
              <w:t>Return to SERP</w:t>
            </w:r>
          </w:p>
        </w:tc>
        <w:tc>
          <w:tcPr>
            <w:tcW w:w="7740" w:type="dxa"/>
          </w:tcPr>
          <w:p w:rsidR="0044155F" w:rsidRDefault="0044155F" w:rsidP="00EF15A3">
            <w:pPr>
              <w:pStyle w:val="PlainText"/>
              <w:rPr>
                <w:b/>
              </w:rPr>
            </w:pPr>
          </w:p>
          <w:tbl>
            <w:tblPr>
              <w:tblStyle w:val="Table3Deffects1"/>
              <w:tblW w:w="0" w:type="auto"/>
              <w:tblLayout w:type="fixed"/>
              <w:tblLook w:val="04A0"/>
            </w:tblPr>
            <w:tblGrid>
              <w:gridCol w:w="7509"/>
            </w:tblGrid>
            <w:tr w:rsidR="0044155F" w:rsidTr="0044155F">
              <w:trPr>
                <w:cnfStyle w:val="100000000000"/>
              </w:trPr>
              <w:tc>
                <w:tcPr>
                  <w:cnfStyle w:val="001000000100"/>
                  <w:tcW w:w="7509" w:type="dxa"/>
                </w:tcPr>
                <w:p w:rsidR="00A5626B" w:rsidRDefault="00A5626B" w:rsidP="0044155F">
                  <w:pPr>
                    <w:pStyle w:val="PlainText"/>
                    <w:rPr>
                      <w:color w:val="auto"/>
                    </w:rPr>
                  </w:pPr>
                  <w:r>
                    <w:rPr>
                      <w:color w:val="auto"/>
                    </w:rPr>
                    <w:t>Feature Point</w:t>
                  </w:r>
                </w:p>
                <w:p w:rsidR="0044155F" w:rsidRPr="0044155F" w:rsidRDefault="00A5626B" w:rsidP="0044155F">
                  <w:pPr>
                    <w:pStyle w:val="PlainText"/>
                    <w:rPr>
                      <w:b w:val="0"/>
                      <w:color w:val="auto"/>
                    </w:rPr>
                  </w:pPr>
                  <w:r>
                    <w:rPr>
                      <w:color w:val="auto"/>
                    </w:rPr>
                    <w:t>I</w:t>
                  </w:r>
                  <w:r w:rsidR="0044155F">
                    <w:rPr>
                      <w:color w:val="auto"/>
                    </w:rPr>
                    <w:t>f prospect pushes back or more value needs to be built, use the following</w:t>
                  </w:r>
                </w:p>
                <w:p w:rsidR="0044155F" w:rsidRPr="0044155F" w:rsidRDefault="0044155F" w:rsidP="0044155F">
                  <w:pPr>
                    <w:pStyle w:val="PlainText"/>
                    <w:rPr>
                      <w:b w:val="0"/>
                      <w:color w:val="auto"/>
                    </w:rPr>
                  </w:pPr>
                </w:p>
                <w:p w:rsidR="0044155F" w:rsidRPr="0044155F" w:rsidRDefault="0044155F" w:rsidP="0044155F">
                  <w:pPr>
                    <w:pStyle w:val="PlainText"/>
                    <w:rPr>
                      <w:b w:val="0"/>
                      <w:color w:val="auto"/>
                    </w:rPr>
                  </w:pPr>
                  <w:r w:rsidRPr="0044155F">
                    <w:rPr>
                      <w:color w:val="auto"/>
                    </w:rPr>
                    <w:t>Action</w:t>
                  </w:r>
                  <w:r w:rsidRPr="0044155F">
                    <w:rPr>
                      <w:b w:val="0"/>
                      <w:color w:val="auto"/>
                    </w:rPr>
                    <w:t>: Open Firefox to the Google tab and revert to the search phrase you typed in the “Live Search” chunk</w:t>
                  </w:r>
                </w:p>
                <w:p w:rsidR="0044155F" w:rsidRPr="0044155F" w:rsidRDefault="0044155F" w:rsidP="0044155F">
                  <w:pPr>
                    <w:pStyle w:val="BulletIndent1"/>
                    <w:numPr>
                      <w:ilvl w:val="0"/>
                      <w:numId w:val="0"/>
                    </w:numPr>
                    <w:ind w:left="432" w:hanging="288"/>
                    <w:rPr>
                      <w:b w:val="0"/>
                      <w:color w:val="auto"/>
                    </w:rPr>
                  </w:pPr>
                </w:p>
                <w:p w:rsidR="0044155F" w:rsidRPr="0044155F" w:rsidRDefault="0044155F" w:rsidP="0044155F">
                  <w:pPr>
                    <w:pStyle w:val="BulletIndent1"/>
                    <w:numPr>
                      <w:ilvl w:val="0"/>
                      <w:numId w:val="0"/>
                    </w:numPr>
                    <w:rPr>
                      <w:b w:val="0"/>
                      <w:color w:val="auto"/>
                    </w:rPr>
                  </w:pPr>
                  <w:r w:rsidRPr="0044155F">
                    <w:rPr>
                      <w:b w:val="0"/>
                      <w:color w:val="auto"/>
                    </w:rPr>
                    <w:t>“You mentioned you knew some people listed in the Organic section”</w:t>
                  </w:r>
                </w:p>
                <w:p w:rsidR="0044155F" w:rsidRPr="0044155F" w:rsidRDefault="0044155F" w:rsidP="0044155F">
                  <w:pPr>
                    <w:pStyle w:val="BulletIndent1"/>
                    <w:rPr>
                      <w:b w:val="0"/>
                      <w:color w:val="auto"/>
                    </w:rPr>
                  </w:pPr>
                  <w:r w:rsidRPr="0044155F">
                    <w:rPr>
                      <w:b w:val="0"/>
                      <w:color w:val="auto"/>
                    </w:rPr>
                    <w:t xml:space="preserve">State some competitors </w:t>
                  </w:r>
                </w:p>
                <w:p w:rsidR="0044155F" w:rsidRPr="0044155F" w:rsidRDefault="0044155F" w:rsidP="0044155F">
                  <w:pPr>
                    <w:pStyle w:val="BulletIndent1"/>
                    <w:rPr>
                      <w:b w:val="0"/>
                      <w:color w:val="auto"/>
                    </w:rPr>
                  </w:pPr>
                  <w:r w:rsidRPr="0044155F">
                    <w:rPr>
                      <w:b w:val="0"/>
                      <w:color w:val="auto"/>
                    </w:rPr>
                    <w:t>Let me explain what we’re going to do to get your here</w:t>
                  </w:r>
                </w:p>
                <w:p w:rsidR="0044155F" w:rsidRPr="0044155F" w:rsidRDefault="0044155F" w:rsidP="0044155F">
                  <w:pPr>
                    <w:pStyle w:val="BulletIndent1"/>
                    <w:numPr>
                      <w:ilvl w:val="0"/>
                      <w:numId w:val="0"/>
                    </w:numPr>
                    <w:rPr>
                      <w:b w:val="0"/>
                      <w:color w:val="auto"/>
                    </w:rPr>
                  </w:pPr>
                </w:p>
                <w:p w:rsidR="0044155F" w:rsidRPr="0044155F" w:rsidRDefault="0044155F" w:rsidP="0044155F">
                  <w:pPr>
                    <w:pStyle w:val="BulletIndent1"/>
                    <w:numPr>
                      <w:ilvl w:val="0"/>
                      <w:numId w:val="0"/>
                    </w:numPr>
                    <w:rPr>
                      <w:b w:val="0"/>
                      <w:color w:val="auto"/>
                    </w:rPr>
                  </w:pPr>
                  <w:r w:rsidRPr="0044155F">
                    <w:rPr>
                      <w:b w:val="0"/>
                      <w:color w:val="auto"/>
                    </w:rPr>
                    <w:t>“Do you know how Google determines who will be at the top of the</w:t>
                  </w:r>
                </w:p>
                <w:p w:rsidR="0044155F" w:rsidRPr="0044155F" w:rsidRDefault="0044155F" w:rsidP="0044155F">
                  <w:pPr>
                    <w:pStyle w:val="BulletIndent1"/>
                    <w:numPr>
                      <w:ilvl w:val="0"/>
                      <w:numId w:val="0"/>
                    </w:numPr>
                    <w:rPr>
                      <w:b w:val="0"/>
                      <w:color w:val="auto"/>
                    </w:rPr>
                  </w:pPr>
                  <w:r w:rsidRPr="0044155F">
                    <w:rPr>
                      <w:b w:val="0"/>
                      <w:color w:val="auto"/>
                    </w:rPr>
                    <w:t>Organic section?”</w:t>
                  </w:r>
                </w:p>
                <w:p w:rsidR="0044155F" w:rsidRPr="0044155F" w:rsidRDefault="0044155F" w:rsidP="0044155F">
                  <w:pPr>
                    <w:pStyle w:val="BulletIndent1"/>
                    <w:rPr>
                      <w:b w:val="0"/>
                      <w:color w:val="auto"/>
                    </w:rPr>
                  </w:pPr>
                  <w:r w:rsidRPr="0044155F">
                    <w:rPr>
                      <w:b w:val="0"/>
                      <w:color w:val="auto"/>
                    </w:rPr>
                    <w:t>They look at 2 things</w:t>
                  </w:r>
                </w:p>
                <w:p w:rsidR="0044155F" w:rsidRPr="0044155F" w:rsidRDefault="0044155F" w:rsidP="0044155F">
                  <w:pPr>
                    <w:pStyle w:val="BulletIndent2"/>
                    <w:rPr>
                      <w:b w:val="0"/>
                      <w:color w:val="auto"/>
                    </w:rPr>
                  </w:pPr>
                  <w:r w:rsidRPr="0044155F">
                    <w:rPr>
                      <w:b w:val="0"/>
                      <w:color w:val="auto"/>
                    </w:rPr>
                    <w:t>Is your website designed properly to contain the correct content</w:t>
                  </w:r>
                </w:p>
                <w:p w:rsidR="0044155F" w:rsidRPr="0044155F" w:rsidRDefault="0044155F" w:rsidP="0044155F">
                  <w:pPr>
                    <w:pStyle w:val="BulletIndent2"/>
                    <w:rPr>
                      <w:b w:val="0"/>
                      <w:color w:val="auto"/>
                    </w:rPr>
                  </w:pPr>
                  <w:r w:rsidRPr="0044155F">
                    <w:rPr>
                      <w:b w:val="0"/>
                      <w:color w:val="auto"/>
                    </w:rPr>
                    <w:t>Do others feel your website is important</w:t>
                  </w:r>
                </w:p>
                <w:p w:rsidR="0044155F" w:rsidRPr="0044155F" w:rsidRDefault="0044155F" w:rsidP="0044155F">
                  <w:pPr>
                    <w:pStyle w:val="BulletIndent2"/>
                    <w:rPr>
                      <w:b w:val="0"/>
                      <w:color w:val="auto"/>
                    </w:rPr>
                  </w:pPr>
                  <w:r w:rsidRPr="0044155F">
                    <w:rPr>
                      <w:b w:val="0"/>
                      <w:color w:val="auto"/>
                    </w:rPr>
                    <w:t>Google only wants to display websites that add value to their customers</w:t>
                  </w:r>
                </w:p>
                <w:p w:rsidR="0044155F" w:rsidRDefault="0044155F" w:rsidP="0044155F">
                  <w:pPr>
                    <w:pStyle w:val="BulletIndent1"/>
                    <w:numPr>
                      <w:ilvl w:val="0"/>
                      <w:numId w:val="0"/>
                    </w:numPr>
                    <w:ind w:left="432" w:hanging="288"/>
                    <w:rPr>
                      <w:b w:val="0"/>
                      <w:color w:val="auto"/>
                    </w:rPr>
                  </w:pPr>
                </w:p>
                <w:p w:rsidR="00A5626B" w:rsidRPr="0044155F" w:rsidRDefault="00A5626B" w:rsidP="0044155F">
                  <w:pPr>
                    <w:pStyle w:val="BulletIndent1"/>
                    <w:numPr>
                      <w:ilvl w:val="0"/>
                      <w:numId w:val="0"/>
                    </w:numPr>
                    <w:ind w:left="432" w:hanging="288"/>
                    <w:rPr>
                      <w:b w:val="0"/>
                      <w:color w:val="auto"/>
                    </w:rPr>
                  </w:pPr>
                </w:p>
                <w:p w:rsidR="0044155F" w:rsidRPr="0044155F" w:rsidRDefault="0044155F" w:rsidP="0044155F">
                  <w:pPr>
                    <w:pStyle w:val="BulletIndent1"/>
                    <w:numPr>
                      <w:ilvl w:val="0"/>
                      <w:numId w:val="0"/>
                    </w:numPr>
                    <w:rPr>
                      <w:color w:val="auto"/>
                    </w:rPr>
                  </w:pPr>
                  <w:r w:rsidRPr="0044155F">
                    <w:rPr>
                      <w:color w:val="auto"/>
                    </w:rPr>
                    <w:lastRenderedPageBreak/>
                    <w:t xml:space="preserve">On-Page Optimization </w:t>
                  </w:r>
                </w:p>
                <w:p w:rsidR="0044155F" w:rsidRPr="0044155F" w:rsidRDefault="0044155F" w:rsidP="0044155F">
                  <w:pPr>
                    <w:pStyle w:val="BulletIndent1"/>
                    <w:numPr>
                      <w:ilvl w:val="0"/>
                      <w:numId w:val="0"/>
                    </w:numPr>
                    <w:rPr>
                      <w:b w:val="0"/>
                      <w:color w:val="auto"/>
                    </w:rPr>
                  </w:pPr>
                  <w:r w:rsidRPr="0044155F">
                    <w:rPr>
                      <w:b w:val="0"/>
                      <w:color w:val="auto"/>
                    </w:rPr>
                    <w:t>“We begin by thoroughly optimizing your website to make it more search engine friendly.”</w:t>
                  </w:r>
                </w:p>
                <w:p w:rsidR="0044155F" w:rsidRPr="0044155F" w:rsidRDefault="0044155F" w:rsidP="0044155F">
                  <w:pPr>
                    <w:pStyle w:val="BulletIndent1"/>
                    <w:rPr>
                      <w:b w:val="0"/>
                      <w:color w:val="auto"/>
                    </w:rPr>
                  </w:pPr>
                  <w:r w:rsidRPr="0044155F">
                    <w:rPr>
                      <w:b w:val="0"/>
                      <w:color w:val="auto"/>
                    </w:rPr>
                    <w:t>Doing so will make it show up higher than your competitors</w:t>
                  </w:r>
                </w:p>
                <w:p w:rsidR="0044155F" w:rsidRPr="0044155F" w:rsidRDefault="0044155F" w:rsidP="0044155F">
                  <w:pPr>
                    <w:rPr>
                      <w:b w:val="0"/>
                      <w:color w:val="auto"/>
                    </w:rPr>
                  </w:pPr>
                </w:p>
                <w:p w:rsidR="0044155F" w:rsidRPr="0044155F" w:rsidRDefault="0044155F" w:rsidP="0044155F">
                  <w:pPr>
                    <w:pStyle w:val="BulletIndent1"/>
                    <w:numPr>
                      <w:ilvl w:val="0"/>
                      <w:numId w:val="0"/>
                    </w:numPr>
                    <w:rPr>
                      <w:b w:val="0"/>
                      <w:color w:val="auto"/>
                    </w:rPr>
                  </w:pPr>
                  <w:r w:rsidRPr="0044155F">
                    <w:rPr>
                      <w:b w:val="0"/>
                      <w:color w:val="auto"/>
                    </w:rPr>
                    <w:t>“For this search phrase, there are over XXXX results.  Think of this as the height of the mountain.  My job is to help you navigate to the top.”</w:t>
                  </w:r>
                </w:p>
                <w:p w:rsidR="0044155F" w:rsidRPr="0044155F" w:rsidRDefault="0044155F" w:rsidP="0044155F">
                  <w:pPr>
                    <w:rPr>
                      <w:b w:val="0"/>
                      <w:color w:val="auto"/>
                    </w:rPr>
                  </w:pPr>
                </w:p>
                <w:p w:rsidR="0044155F" w:rsidRPr="0044155F" w:rsidRDefault="0044155F" w:rsidP="0044155F">
                  <w:pPr>
                    <w:rPr>
                      <w:b w:val="0"/>
                      <w:color w:val="auto"/>
                    </w:rPr>
                  </w:pPr>
                  <w:r w:rsidRPr="0044155F">
                    <w:rPr>
                      <w:color w:val="auto"/>
                    </w:rPr>
                    <w:t>Action</w:t>
                  </w:r>
                  <w:r w:rsidRPr="0044155F">
                    <w:rPr>
                      <w:b w:val="0"/>
                      <w:color w:val="auto"/>
                    </w:rPr>
                    <w:t>: Identify a competitor ranking well</w:t>
                  </w:r>
                </w:p>
                <w:p w:rsidR="0044155F" w:rsidRPr="0044155F" w:rsidRDefault="0044155F" w:rsidP="0044155F">
                  <w:pPr>
                    <w:rPr>
                      <w:b w:val="0"/>
                      <w:color w:val="auto"/>
                    </w:rPr>
                  </w:pPr>
                </w:p>
                <w:p w:rsidR="0044155F" w:rsidRPr="0044155F" w:rsidRDefault="0044155F" w:rsidP="0044155F">
                  <w:pPr>
                    <w:rPr>
                      <w:b w:val="0"/>
                      <w:color w:val="auto"/>
                    </w:rPr>
                  </w:pPr>
                  <w:r w:rsidRPr="0044155F">
                    <w:rPr>
                      <w:b w:val="0"/>
                      <w:color w:val="auto"/>
                    </w:rPr>
                    <w:t>“The reason this person is coming up so high is Google has deemed them the most relevant website of anyone else.  He has exactly what I searched for in the code of his website!”</w:t>
                  </w:r>
                </w:p>
                <w:p w:rsidR="0044155F" w:rsidRPr="0044155F" w:rsidRDefault="0044155F" w:rsidP="0044155F">
                  <w:pPr>
                    <w:pStyle w:val="BulletIndent1"/>
                    <w:rPr>
                      <w:b w:val="0"/>
                      <w:color w:val="auto"/>
                    </w:rPr>
                  </w:pPr>
                  <w:r w:rsidRPr="0044155F">
                    <w:rPr>
                      <w:b w:val="0"/>
                      <w:color w:val="auto"/>
                    </w:rPr>
                    <w:t>We’re going to make sure your site is coded exactly how Google wants it</w:t>
                  </w:r>
                </w:p>
                <w:p w:rsidR="0044155F" w:rsidRPr="0044155F" w:rsidRDefault="0044155F" w:rsidP="00EF15A3">
                  <w:pPr>
                    <w:pStyle w:val="PlainText"/>
                    <w:rPr>
                      <w:b w:val="0"/>
                      <w:color w:val="auto"/>
                    </w:rPr>
                  </w:pPr>
                </w:p>
              </w:tc>
            </w:tr>
          </w:tbl>
          <w:p w:rsidR="0044155F" w:rsidRDefault="0044155F" w:rsidP="00EF15A3">
            <w:pPr>
              <w:pStyle w:val="PlainText"/>
              <w:rPr>
                <w:b/>
              </w:rPr>
            </w:pPr>
          </w:p>
          <w:p w:rsidR="00EF15A3" w:rsidRDefault="00EF15A3" w:rsidP="00EF15A3">
            <w:pPr>
              <w:pStyle w:val="BulletIndent1"/>
              <w:numPr>
                <w:ilvl w:val="0"/>
                <w:numId w:val="0"/>
              </w:numPr>
              <w:ind w:left="432"/>
            </w:pPr>
          </w:p>
          <w:tbl>
            <w:tblPr>
              <w:tblStyle w:val="Table3Deffects1"/>
              <w:tblW w:w="0" w:type="auto"/>
              <w:tblLayout w:type="fixed"/>
              <w:tblLook w:val="04A0"/>
            </w:tblPr>
            <w:tblGrid>
              <w:gridCol w:w="7509"/>
            </w:tblGrid>
            <w:tr w:rsidR="00EF15A3" w:rsidTr="00EF15A3">
              <w:trPr>
                <w:cnfStyle w:val="100000000000"/>
              </w:trPr>
              <w:tc>
                <w:tcPr>
                  <w:cnfStyle w:val="001000000100"/>
                  <w:tcW w:w="7509" w:type="dxa"/>
                </w:tcPr>
                <w:p w:rsidR="00A5626B" w:rsidRDefault="00A5626B" w:rsidP="00A5626B">
                  <w:pPr>
                    <w:pStyle w:val="PlainText"/>
                    <w:rPr>
                      <w:color w:val="auto"/>
                    </w:rPr>
                  </w:pPr>
                  <w:r>
                    <w:rPr>
                      <w:color w:val="auto"/>
                    </w:rPr>
                    <w:t>Feature Point</w:t>
                  </w:r>
                </w:p>
                <w:p w:rsidR="00EF15A3" w:rsidRPr="00EF15A3" w:rsidRDefault="00EF15A3" w:rsidP="00EF15A3">
                  <w:pPr>
                    <w:rPr>
                      <w:b w:val="0"/>
                      <w:color w:val="auto"/>
                    </w:rPr>
                  </w:pPr>
                  <w:r w:rsidRPr="00EF15A3">
                    <w:rPr>
                      <w:b w:val="0"/>
                      <w:color w:val="auto"/>
                    </w:rPr>
                    <w:t>Switch to Clients website and then pull up Woo Rank to show basic problems with client’s off-page optimization.</w:t>
                  </w:r>
                </w:p>
                <w:p w:rsidR="00EF15A3" w:rsidRPr="00EF15A3" w:rsidRDefault="00EF15A3" w:rsidP="00EF15A3">
                  <w:pPr>
                    <w:rPr>
                      <w:b w:val="0"/>
                      <w:color w:val="auto"/>
                    </w:rPr>
                  </w:pPr>
                </w:p>
                <w:p w:rsidR="00EF15A3" w:rsidRPr="00EF15A3" w:rsidRDefault="00EF15A3" w:rsidP="00EF15A3">
                  <w:pPr>
                    <w:rPr>
                      <w:b w:val="0"/>
                      <w:color w:val="auto"/>
                    </w:rPr>
                  </w:pPr>
                  <w:r w:rsidRPr="00EF15A3">
                    <w:rPr>
                      <w:b w:val="0"/>
                      <w:color w:val="auto"/>
                    </w:rPr>
                    <w:t>“So this is your website as you and I see it.  Any idea what it looks like to the search engines?”</w:t>
                  </w:r>
                </w:p>
                <w:p w:rsidR="00EF15A3" w:rsidRPr="00EF15A3" w:rsidRDefault="00EF15A3" w:rsidP="00EF15A3">
                  <w:pPr>
                    <w:rPr>
                      <w:b w:val="0"/>
                      <w:color w:val="auto"/>
                    </w:rPr>
                  </w:pPr>
                </w:p>
                <w:p w:rsidR="00EF15A3" w:rsidRPr="00EF15A3" w:rsidRDefault="00EF15A3" w:rsidP="00EF15A3">
                  <w:pPr>
                    <w:rPr>
                      <w:b w:val="0"/>
                      <w:color w:val="auto"/>
                    </w:rPr>
                  </w:pPr>
                  <w:r w:rsidRPr="00EF15A3">
                    <w:rPr>
                      <w:b w:val="0"/>
                      <w:color w:val="auto"/>
                    </w:rPr>
                    <w:t>Action: Right-Click on the client’s website and select “View Source”</w:t>
                  </w:r>
                </w:p>
                <w:p w:rsidR="00EF15A3" w:rsidRPr="00EF15A3" w:rsidRDefault="00EF15A3" w:rsidP="00EF15A3">
                  <w:pPr>
                    <w:rPr>
                      <w:b w:val="0"/>
                      <w:color w:val="auto"/>
                    </w:rPr>
                  </w:pPr>
                </w:p>
                <w:p w:rsidR="00EF15A3" w:rsidRPr="00EF15A3" w:rsidRDefault="00EF15A3" w:rsidP="00EF15A3">
                  <w:pPr>
                    <w:pStyle w:val="PlainText"/>
                    <w:rPr>
                      <w:b w:val="0"/>
                      <w:color w:val="auto"/>
                    </w:rPr>
                  </w:pPr>
                  <w:r w:rsidRPr="00EF15A3">
                    <w:rPr>
                      <w:b w:val="0"/>
                      <w:color w:val="auto"/>
                    </w:rPr>
                    <w:t>“It’s difficult for you and me to read this, but I have a tool that analyzes how search engine friendly your site is.”</w:t>
                  </w:r>
                </w:p>
                <w:p w:rsidR="00EF15A3" w:rsidRPr="00EF15A3" w:rsidRDefault="00EF15A3" w:rsidP="00EF15A3">
                  <w:pPr>
                    <w:pStyle w:val="PlainText"/>
                    <w:rPr>
                      <w:b w:val="0"/>
                      <w:color w:val="auto"/>
                    </w:rPr>
                  </w:pPr>
                </w:p>
                <w:p w:rsidR="00EF15A3" w:rsidRPr="00EF15A3" w:rsidRDefault="00EF15A3" w:rsidP="00EF15A3">
                  <w:pPr>
                    <w:pStyle w:val="PlainText"/>
                    <w:rPr>
                      <w:b w:val="0"/>
                      <w:color w:val="auto"/>
                    </w:rPr>
                  </w:pPr>
                  <w:r w:rsidRPr="00EF15A3">
                    <w:rPr>
                      <w:color w:val="auto"/>
                    </w:rPr>
                    <w:t>Action</w:t>
                  </w:r>
                  <w:r w:rsidRPr="00EF15A3">
                    <w:rPr>
                      <w:b w:val="0"/>
                      <w:color w:val="auto"/>
                    </w:rPr>
                    <w:t>: Navigate to WooRank.com and type in the prospect’s URL</w:t>
                  </w:r>
                </w:p>
                <w:p w:rsidR="00EF15A3" w:rsidRPr="00EF15A3" w:rsidRDefault="00EF15A3" w:rsidP="00EF15A3">
                  <w:pPr>
                    <w:pStyle w:val="BulletIndent1"/>
                    <w:rPr>
                      <w:b w:val="0"/>
                      <w:color w:val="auto"/>
                    </w:rPr>
                  </w:pPr>
                  <w:r w:rsidRPr="00EF15A3">
                    <w:rPr>
                      <w:b w:val="0"/>
                      <w:color w:val="auto"/>
                    </w:rPr>
                    <w:t>Point out the On-Page deficiencies that Woo Rank mentions</w:t>
                  </w:r>
                </w:p>
                <w:p w:rsidR="00EF15A3" w:rsidRDefault="00EF15A3" w:rsidP="00EF15A3">
                  <w:r w:rsidRPr="00EF15A3">
                    <w:rPr>
                      <w:b w:val="0"/>
                      <w:color w:val="auto"/>
                    </w:rPr>
                    <w:t>“Do you see how we can make some serious improvements to your site?”</w:t>
                  </w:r>
                </w:p>
              </w:tc>
            </w:tr>
          </w:tbl>
          <w:p w:rsidR="00EF15A3" w:rsidRDefault="00EF15A3" w:rsidP="00EF15A3"/>
          <w:p w:rsidR="00EF15A3" w:rsidRDefault="00EF15A3" w:rsidP="00EF15A3">
            <w:pPr>
              <w:pStyle w:val="PlainText"/>
            </w:pPr>
          </w:p>
        </w:tc>
      </w:tr>
    </w:tbl>
    <w:p w:rsidR="00EF15A3" w:rsidRDefault="00EF15A3" w:rsidP="00EF15A3">
      <w:pPr>
        <w:pStyle w:val="separator"/>
      </w:pPr>
    </w:p>
    <w:tbl>
      <w:tblPr>
        <w:tblW w:w="0" w:type="auto"/>
        <w:tblLayout w:type="fixed"/>
        <w:tblLook w:val="0000"/>
      </w:tblPr>
      <w:tblGrid>
        <w:gridCol w:w="1728"/>
        <w:gridCol w:w="7740"/>
      </w:tblGrid>
      <w:tr w:rsidR="00EF15A3">
        <w:tc>
          <w:tcPr>
            <w:tcW w:w="1728" w:type="dxa"/>
          </w:tcPr>
          <w:p w:rsidR="00EF15A3" w:rsidRDefault="00EF15A3">
            <w:pPr>
              <w:pStyle w:val="Heading4"/>
            </w:pPr>
            <w:r>
              <w:t>Off Page Slide</w:t>
            </w:r>
          </w:p>
        </w:tc>
        <w:tc>
          <w:tcPr>
            <w:tcW w:w="7740" w:type="dxa"/>
          </w:tcPr>
          <w:tbl>
            <w:tblPr>
              <w:tblStyle w:val="Table3Deffects1"/>
              <w:tblW w:w="0" w:type="auto"/>
              <w:tblLayout w:type="fixed"/>
              <w:tblLook w:val="04A0"/>
            </w:tblPr>
            <w:tblGrid>
              <w:gridCol w:w="7509"/>
            </w:tblGrid>
            <w:tr w:rsidR="006B0ABA" w:rsidTr="006B0ABA">
              <w:trPr>
                <w:cnfStyle w:val="100000000000"/>
              </w:trPr>
              <w:tc>
                <w:tcPr>
                  <w:cnfStyle w:val="001000000100"/>
                  <w:tcW w:w="7509" w:type="dxa"/>
                </w:tcPr>
                <w:p w:rsidR="00A5626B" w:rsidRDefault="00A5626B" w:rsidP="00A5626B">
                  <w:pPr>
                    <w:pStyle w:val="PlainText"/>
                    <w:rPr>
                      <w:color w:val="auto"/>
                    </w:rPr>
                  </w:pPr>
                  <w:r>
                    <w:rPr>
                      <w:color w:val="auto"/>
                    </w:rPr>
                    <w:t>Feature Point</w:t>
                  </w:r>
                </w:p>
                <w:p w:rsidR="00BB4A09" w:rsidRPr="00BB4A09" w:rsidRDefault="00A5626B" w:rsidP="00BB4A09">
                  <w:pPr>
                    <w:pStyle w:val="PlainText"/>
                    <w:rPr>
                      <w:color w:val="auto"/>
                    </w:rPr>
                  </w:pPr>
                  <w:r>
                    <w:rPr>
                      <w:color w:val="auto"/>
                    </w:rPr>
                    <w:t>I</w:t>
                  </w:r>
                  <w:r w:rsidR="00BB4A09" w:rsidRPr="00BB4A09">
                    <w:rPr>
                      <w:color w:val="auto"/>
                    </w:rPr>
                    <w:t>f prospect pushes back or more value needs to be built, use the following</w:t>
                  </w:r>
                </w:p>
                <w:p w:rsidR="00BB4A09" w:rsidRPr="00BB4A09" w:rsidRDefault="00BB4A09" w:rsidP="00BB4A09">
                  <w:pPr>
                    <w:pStyle w:val="PlainText"/>
                    <w:rPr>
                      <w:color w:val="auto"/>
                    </w:rPr>
                  </w:pPr>
                </w:p>
                <w:p w:rsidR="00BB4A09" w:rsidRPr="00BB4A09" w:rsidRDefault="00BB4A09" w:rsidP="00BB4A09">
                  <w:pPr>
                    <w:pStyle w:val="PlainText"/>
                    <w:rPr>
                      <w:b w:val="0"/>
                      <w:color w:val="auto"/>
                    </w:rPr>
                  </w:pPr>
                  <w:r w:rsidRPr="00BB4A09">
                    <w:rPr>
                      <w:color w:val="auto"/>
                    </w:rPr>
                    <w:t>Action:</w:t>
                  </w:r>
                  <w:r w:rsidRPr="00BB4A09">
                    <w:rPr>
                      <w:b w:val="0"/>
                      <w:color w:val="auto"/>
                    </w:rPr>
                    <w:t xml:space="preserve"> Pause screen, then open up the “</w:t>
                  </w:r>
                  <w:r w:rsidRPr="00BB4A09">
                    <w:rPr>
                      <w:color w:val="auto"/>
                    </w:rPr>
                    <w:t>Off Page</w:t>
                  </w:r>
                  <w:r w:rsidRPr="00BB4A09">
                    <w:rPr>
                      <w:b w:val="0"/>
                      <w:color w:val="auto"/>
                    </w:rPr>
                    <w:t>” slide</w:t>
                  </w:r>
                </w:p>
                <w:p w:rsidR="00BB4A09" w:rsidRPr="00BB4A09" w:rsidRDefault="00BB4A09" w:rsidP="00BB4A09">
                  <w:pPr>
                    <w:pStyle w:val="PlainText"/>
                    <w:rPr>
                      <w:b w:val="0"/>
                      <w:color w:val="auto"/>
                    </w:rPr>
                  </w:pPr>
                </w:p>
                <w:p w:rsidR="00BB4A09" w:rsidRPr="00BB4A09" w:rsidRDefault="00BB4A09" w:rsidP="00BB4A09">
                  <w:pPr>
                    <w:pStyle w:val="PlainText"/>
                    <w:rPr>
                      <w:b w:val="0"/>
                      <w:color w:val="auto"/>
                    </w:rPr>
                  </w:pPr>
                  <w:r w:rsidRPr="00BB4A09">
                    <w:rPr>
                      <w:color w:val="auto"/>
                    </w:rPr>
                    <w:t>Intro</w:t>
                  </w:r>
                  <w:r w:rsidRPr="00BB4A09">
                    <w:rPr>
                      <w:b w:val="0"/>
                      <w:color w:val="auto"/>
                    </w:rPr>
                    <w:t xml:space="preserve">: “What we do on your website is only 1 piece of the puzzle.”  </w:t>
                  </w:r>
                </w:p>
                <w:p w:rsidR="00BB4A09" w:rsidRDefault="00BB4A09" w:rsidP="00BB4A09">
                  <w:pPr>
                    <w:pStyle w:val="PlainText"/>
                    <w:rPr>
                      <w:b w:val="0"/>
                      <w:color w:val="auto"/>
                    </w:rPr>
                  </w:pPr>
                </w:p>
                <w:p w:rsidR="00BB4A09" w:rsidRPr="00BB4A09" w:rsidRDefault="00BB4A09" w:rsidP="00BB4A09">
                  <w:pPr>
                    <w:pStyle w:val="PlainText"/>
                    <w:rPr>
                      <w:b w:val="0"/>
                      <w:color w:val="auto"/>
                    </w:rPr>
                  </w:pPr>
                </w:p>
                <w:p w:rsidR="00BB4A09" w:rsidRPr="00BB4A09" w:rsidRDefault="00BB4A09" w:rsidP="00BB4A09">
                  <w:pPr>
                    <w:pStyle w:val="PlainText"/>
                    <w:rPr>
                      <w:b w:val="0"/>
                      <w:color w:val="auto"/>
                    </w:rPr>
                  </w:pPr>
                  <w:r w:rsidRPr="00BB4A09">
                    <w:rPr>
                      <w:color w:val="auto"/>
                    </w:rPr>
                    <w:lastRenderedPageBreak/>
                    <w:t>Off-Page Optimization</w:t>
                  </w:r>
                  <w:r w:rsidRPr="00BB4A09">
                    <w:rPr>
                      <w:b w:val="0"/>
                      <w:color w:val="auto"/>
                    </w:rPr>
                    <w:t xml:space="preserve"> is the 2</w:t>
                  </w:r>
                  <w:r w:rsidRPr="00BB4A09">
                    <w:rPr>
                      <w:b w:val="0"/>
                      <w:color w:val="auto"/>
                      <w:vertAlign w:val="superscript"/>
                    </w:rPr>
                    <w:t>nd</w:t>
                  </w:r>
                  <w:r w:rsidRPr="00BB4A09">
                    <w:rPr>
                      <w:b w:val="0"/>
                      <w:color w:val="auto"/>
                    </w:rPr>
                    <w:t xml:space="preserve"> piece</w:t>
                  </w:r>
                </w:p>
                <w:p w:rsidR="00BB4A09" w:rsidRPr="00BB4A09" w:rsidRDefault="00BB4A09" w:rsidP="00BB4A09">
                  <w:pPr>
                    <w:pStyle w:val="BulletIndent1"/>
                    <w:rPr>
                      <w:b w:val="0"/>
                      <w:color w:val="auto"/>
                    </w:rPr>
                  </w:pPr>
                  <w:r w:rsidRPr="00BB4A09">
                    <w:rPr>
                      <w:b w:val="0"/>
                      <w:color w:val="auto"/>
                    </w:rPr>
                    <w:t>Have you heard of the importance of links and content on ranking?</w:t>
                  </w:r>
                </w:p>
                <w:p w:rsidR="00BB4A09" w:rsidRPr="00BB4A09" w:rsidRDefault="00BB4A09" w:rsidP="00BB4A09">
                  <w:pPr>
                    <w:pStyle w:val="BulletIndent1"/>
                    <w:ind w:left="720"/>
                    <w:rPr>
                      <w:b w:val="0"/>
                      <w:color w:val="auto"/>
                    </w:rPr>
                  </w:pPr>
                  <w:r w:rsidRPr="00BB4A09">
                    <w:rPr>
                      <w:b w:val="0"/>
                      <w:color w:val="auto"/>
                    </w:rPr>
                    <w:t>Google only wants the most popular websites to show up at the top</w:t>
                  </w:r>
                </w:p>
                <w:p w:rsidR="00BB4A09" w:rsidRPr="00BB4A09" w:rsidRDefault="00BB4A09" w:rsidP="00BB4A09">
                  <w:pPr>
                    <w:pStyle w:val="BulletIndent1"/>
                    <w:ind w:left="720"/>
                    <w:rPr>
                      <w:b w:val="0"/>
                      <w:color w:val="auto"/>
                    </w:rPr>
                  </w:pPr>
                  <w:r w:rsidRPr="00BB4A09">
                    <w:rPr>
                      <w:b w:val="0"/>
                      <w:color w:val="auto"/>
                    </w:rPr>
                    <w:t>That’s how they provide value to people doing searches</w:t>
                  </w:r>
                </w:p>
                <w:p w:rsidR="00BB4A09" w:rsidRDefault="00BB4A09" w:rsidP="00BB4A09">
                  <w:pPr>
                    <w:pStyle w:val="PlainText"/>
                    <w:rPr>
                      <w:b w:val="0"/>
                    </w:rPr>
                  </w:pPr>
                </w:p>
                <w:p w:rsidR="000125EA" w:rsidRPr="00BB4A09" w:rsidRDefault="000125EA" w:rsidP="00BB4A09">
                  <w:pPr>
                    <w:pStyle w:val="PlainText"/>
                    <w:rPr>
                      <w:b w:val="0"/>
                    </w:rPr>
                  </w:pPr>
                </w:p>
                <w:p w:rsidR="006B0ABA" w:rsidRPr="006B0ABA" w:rsidRDefault="006B0ABA" w:rsidP="006B0ABA">
                  <w:pPr>
                    <w:pStyle w:val="PlainText"/>
                    <w:rPr>
                      <w:b w:val="0"/>
                      <w:color w:val="auto"/>
                    </w:rPr>
                  </w:pPr>
                  <w:r w:rsidRPr="006B0ABA">
                    <w:rPr>
                      <w:b w:val="0"/>
                      <w:color w:val="auto"/>
                    </w:rPr>
                    <w:t>“We take a 4 pronged approach over the next 6 months”</w:t>
                  </w:r>
                </w:p>
                <w:p w:rsidR="006B0ABA" w:rsidRPr="006B0ABA" w:rsidRDefault="006B0ABA" w:rsidP="006B0ABA">
                  <w:pPr>
                    <w:pStyle w:val="BulletIndent1"/>
                    <w:rPr>
                      <w:b w:val="0"/>
                      <w:color w:val="auto"/>
                    </w:rPr>
                  </w:pPr>
                  <w:r w:rsidRPr="006B0ABA">
                    <w:rPr>
                      <w:b w:val="0"/>
                      <w:color w:val="auto"/>
                    </w:rPr>
                    <w:t xml:space="preserve">Have you ever had anyone create unique articles and content online for your website?  </w:t>
                  </w:r>
                </w:p>
                <w:p w:rsidR="006B0ABA" w:rsidRPr="006B0ABA" w:rsidRDefault="006B0ABA" w:rsidP="006B0ABA">
                  <w:pPr>
                    <w:pStyle w:val="BulletIndent3"/>
                    <w:rPr>
                      <w:b w:val="0"/>
                      <w:color w:val="auto"/>
                    </w:rPr>
                  </w:pPr>
                  <w:r w:rsidRPr="006B0ABA">
                    <w:rPr>
                      <w:b w:val="0"/>
                      <w:color w:val="auto"/>
                    </w:rPr>
                    <w:t>Well we have an expert author write 5 article on your behalf and submit to article directories</w:t>
                  </w:r>
                </w:p>
                <w:p w:rsidR="006B0ABA" w:rsidRPr="006B0ABA" w:rsidRDefault="006B0ABA" w:rsidP="006B0ABA">
                  <w:pPr>
                    <w:pStyle w:val="BulletIndent1"/>
                    <w:rPr>
                      <w:b w:val="0"/>
                      <w:color w:val="auto"/>
                    </w:rPr>
                  </w:pPr>
                  <w:r w:rsidRPr="006B0ABA">
                    <w:rPr>
                      <w:b w:val="0"/>
                      <w:color w:val="auto"/>
                    </w:rPr>
                    <w:t xml:space="preserve">Do you have a video today on your site?  </w:t>
                  </w:r>
                </w:p>
                <w:p w:rsidR="006B0ABA" w:rsidRPr="006B0ABA" w:rsidRDefault="006B0ABA" w:rsidP="006B0ABA">
                  <w:pPr>
                    <w:pStyle w:val="BulletIndent3"/>
                    <w:rPr>
                      <w:b w:val="0"/>
                      <w:color w:val="auto"/>
                    </w:rPr>
                  </w:pPr>
                  <w:r w:rsidRPr="006B0ABA">
                    <w:rPr>
                      <w:b w:val="0"/>
                      <w:color w:val="auto"/>
                    </w:rPr>
                    <w:t xml:space="preserve">Were you aware that Google owns YouTube?  </w:t>
                  </w:r>
                </w:p>
                <w:p w:rsidR="006B0ABA" w:rsidRPr="006B0ABA" w:rsidRDefault="006B0ABA" w:rsidP="006B0ABA">
                  <w:pPr>
                    <w:pStyle w:val="BulletIndent3"/>
                    <w:rPr>
                      <w:b w:val="0"/>
                      <w:color w:val="auto"/>
                    </w:rPr>
                  </w:pPr>
                  <w:r w:rsidRPr="006B0ABA">
                    <w:rPr>
                      <w:b w:val="0"/>
                      <w:color w:val="auto"/>
                    </w:rPr>
                    <w:t>They care about video content.</w:t>
                  </w:r>
                </w:p>
                <w:p w:rsidR="006B0ABA" w:rsidRPr="006B0ABA" w:rsidRDefault="006B0ABA" w:rsidP="006B0ABA">
                  <w:pPr>
                    <w:pStyle w:val="BulletIndent3"/>
                    <w:rPr>
                      <w:b w:val="0"/>
                      <w:color w:val="auto"/>
                    </w:rPr>
                  </w:pPr>
                  <w:r w:rsidRPr="006B0ABA">
                    <w:rPr>
                      <w:b w:val="0"/>
                      <w:color w:val="auto"/>
                    </w:rPr>
                    <w:t>We create a video slideshow/photo montage that we syndicate to all the video directories</w:t>
                  </w:r>
                </w:p>
                <w:p w:rsidR="006B0ABA" w:rsidRPr="006B0ABA" w:rsidRDefault="006B0ABA" w:rsidP="006B0ABA">
                  <w:pPr>
                    <w:pStyle w:val="BulletIndent1"/>
                    <w:rPr>
                      <w:b w:val="0"/>
                      <w:color w:val="auto"/>
                    </w:rPr>
                  </w:pPr>
                  <w:r w:rsidRPr="006B0ABA">
                    <w:rPr>
                      <w:b w:val="0"/>
                      <w:color w:val="auto"/>
                    </w:rPr>
                    <w:t>We will get hundreds of links back to your site</w:t>
                  </w:r>
                </w:p>
                <w:p w:rsidR="006B0ABA" w:rsidRPr="006B0ABA" w:rsidRDefault="006B0ABA" w:rsidP="006B0ABA">
                  <w:pPr>
                    <w:pStyle w:val="BulletIndent1"/>
                    <w:rPr>
                      <w:b w:val="0"/>
                      <w:color w:val="auto"/>
                    </w:rPr>
                  </w:pPr>
                  <w:r w:rsidRPr="006B0ABA">
                    <w:rPr>
                      <w:b w:val="0"/>
                      <w:color w:val="auto"/>
                    </w:rPr>
                    <w:t xml:space="preserve">The final piece is Maps optimization </w:t>
                  </w:r>
                </w:p>
                <w:p w:rsidR="006B0ABA" w:rsidRPr="006B0ABA" w:rsidRDefault="006B0ABA" w:rsidP="006B0ABA">
                  <w:pPr>
                    <w:pStyle w:val="BulletIndent3"/>
                    <w:rPr>
                      <w:b w:val="0"/>
                      <w:color w:val="auto"/>
                    </w:rPr>
                  </w:pPr>
                  <w:r w:rsidRPr="006B0ABA">
                    <w:rPr>
                      <w:b w:val="0"/>
                      <w:color w:val="auto"/>
                    </w:rPr>
                    <w:t xml:space="preserve">Have you claimed your Places page?  </w:t>
                  </w:r>
                </w:p>
                <w:p w:rsidR="006B0ABA" w:rsidRPr="006B0ABA" w:rsidRDefault="006B0ABA" w:rsidP="006B0ABA">
                  <w:pPr>
                    <w:pStyle w:val="BulletIndent3"/>
                    <w:rPr>
                      <w:b w:val="0"/>
                      <w:color w:val="auto"/>
                    </w:rPr>
                  </w:pPr>
                  <w:r w:rsidRPr="006B0ABA">
                    <w:rPr>
                      <w:b w:val="0"/>
                      <w:color w:val="auto"/>
                    </w:rPr>
                    <w:t>In addition to the “off-page” elements we just discussed, Google is now putting a lot of emphasis on their business profile pages.</w:t>
                  </w:r>
                </w:p>
                <w:p w:rsidR="006B0ABA" w:rsidRPr="006B0ABA" w:rsidRDefault="006B0ABA" w:rsidP="006B0ABA">
                  <w:pPr>
                    <w:pStyle w:val="BulletIndent3"/>
                    <w:rPr>
                      <w:color w:val="auto"/>
                    </w:rPr>
                  </w:pPr>
                  <w:r w:rsidRPr="006B0ABA">
                    <w:rPr>
                      <w:color w:val="auto"/>
                    </w:rPr>
                    <w:t>Action: go to SERP</w:t>
                  </w:r>
                </w:p>
                <w:p w:rsidR="006B0ABA" w:rsidRPr="006B0ABA" w:rsidRDefault="006B0ABA" w:rsidP="006B0ABA">
                  <w:pPr>
                    <w:pStyle w:val="BulletIndent3"/>
                    <w:rPr>
                      <w:b w:val="0"/>
                      <w:color w:val="auto"/>
                    </w:rPr>
                  </w:pPr>
                  <w:r w:rsidRPr="006B0ABA">
                    <w:rPr>
                      <w:b w:val="0"/>
                      <w:color w:val="auto"/>
                    </w:rPr>
                    <w:t>Take a look at this person (first person in the list)</w:t>
                  </w:r>
                </w:p>
                <w:p w:rsidR="006B0ABA" w:rsidRPr="006B0ABA" w:rsidRDefault="006B0ABA" w:rsidP="006B0ABA">
                  <w:pPr>
                    <w:pStyle w:val="BulletIndent3"/>
                    <w:rPr>
                      <w:b w:val="0"/>
                      <w:color w:val="auto"/>
                    </w:rPr>
                  </w:pPr>
                  <w:r w:rsidRPr="006B0ABA">
                    <w:rPr>
                      <w:b w:val="0"/>
                      <w:color w:val="auto"/>
                    </w:rPr>
                    <w:t xml:space="preserve">You see the letter A below his site description  and on map, </w:t>
                  </w:r>
                </w:p>
                <w:p w:rsidR="006B0ABA" w:rsidRPr="006B0ABA" w:rsidRDefault="006B0ABA" w:rsidP="006B0ABA">
                  <w:pPr>
                    <w:pStyle w:val="BulletIndent3"/>
                    <w:rPr>
                      <w:b w:val="0"/>
                      <w:color w:val="auto"/>
                    </w:rPr>
                  </w:pPr>
                  <w:r w:rsidRPr="006B0ABA">
                    <w:rPr>
                      <w:b w:val="0"/>
                      <w:color w:val="auto"/>
                    </w:rPr>
                    <w:t>We’re going to do this for you as well, which not only assures a higher ranking but also helps you claim more of the SERP real estate.  All in an effort to dominate the SERP</w:t>
                  </w:r>
                </w:p>
                <w:p w:rsidR="006B0ABA" w:rsidRDefault="006B0ABA" w:rsidP="00EF15A3">
                  <w:pPr>
                    <w:pStyle w:val="PlainText"/>
                  </w:pPr>
                </w:p>
              </w:tc>
            </w:tr>
          </w:tbl>
          <w:p w:rsidR="006B0ABA" w:rsidRDefault="006B0ABA" w:rsidP="00EF15A3">
            <w:pPr>
              <w:pStyle w:val="PlainText"/>
            </w:pPr>
          </w:p>
          <w:tbl>
            <w:tblPr>
              <w:tblStyle w:val="Table3Deffects1"/>
              <w:tblW w:w="0" w:type="auto"/>
              <w:tblLayout w:type="fixed"/>
              <w:tblLook w:val="04A0"/>
            </w:tblPr>
            <w:tblGrid>
              <w:gridCol w:w="7509"/>
            </w:tblGrid>
            <w:tr w:rsidR="00BB4A09" w:rsidTr="00BB4A09">
              <w:trPr>
                <w:cnfStyle w:val="100000000000"/>
              </w:trPr>
              <w:tc>
                <w:tcPr>
                  <w:cnfStyle w:val="001000000100"/>
                  <w:tcW w:w="7509" w:type="dxa"/>
                </w:tcPr>
                <w:p w:rsidR="00A5626B" w:rsidRDefault="00A5626B" w:rsidP="00A5626B">
                  <w:pPr>
                    <w:pStyle w:val="PlainText"/>
                    <w:rPr>
                      <w:color w:val="auto"/>
                    </w:rPr>
                  </w:pPr>
                  <w:r>
                    <w:rPr>
                      <w:color w:val="auto"/>
                    </w:rPr>
                    <w:t>Feature Point</w:t>
                  </w:r>
                </w:p>
                <w:p w:rsidR="00BB4A09" w:rsidRPr="00BB4A09" w:rsidRDefault="00A5626B" w:rsidP="00A5626B">
                  <w:pPr>
                    <w:pStyle w:val="PlainText"/>
                    <w:rPr>
                      <w:b w:val="0"/>
                      <w:color w:val="auto"/>
                    </w:rPr>
                  </w:pPr>
                  <w:r w:rsidRPr="00BB4A09">
                    <w:rPr>
                      <w:b w:val="0"/>
                      <w:color w:val="auto"/>
                    </w:rPr>
                    <w:t xml:space="preserve"> </w:t>
                  </w:r>
                  <w:r w:rsidR="00BB4A09" w:rsidRPr="00BB4A09">
                    <w:rPr>
                      <w:b w:val="0"/>
                      <w:color w:val="auto"/>
                    </w:rPr>
                    <w:t>“It’s quite similar to a popularity contest.”</w:t>
                  </w:r>
                </w:p>
                <w:p w:rsidR="00BB4A09" w:rsidRPr="00BB4A09" w:rsidRDefault="00BB4A09" w:rsidP="00BB4A09">
                  <w:pPr>
                    <w:pStyle w:val="BulletIndent1"/>
                    <w:rPr>
                      <w:b w:val="0"/>
                      <w:color w:val="auto"/>
                    </w:rPr>
                  </w:pPr>
                  <w:r w:rsidRPr="00BB4A09">
                    <w:rPr>
                      <w:b w:val="0"/>
                      <w:color w:val="auto"/>
                    </w:rPr>
                    <w:t xml:space="preserve">Imagine you walked into Google’s headquarters and started screaming that you deserved to show up #1 in the Organic section for your service.  </w:t>
                  </w:r>
                </w:p>
                <w:p w:rsidR="00BB4A09" w:rsidRPr="00BB4A09" w:rsidRDefault="00BB4A09" w:rsidP="00BB4A09">
                  <w:pPr>
                    <w:pStyle w:val="BulletIndent1"/>
                    <w:rPr>
                      <w:b w:val="0"/>
                      <w:color w:val="auto"/>
                    </w:rPr>
                  </w:pPr>
                  <w:r w:rsidRPr="00BB4A09">
                    <w:rPr>
                      <w:b w:val="0"/>
                      <w:color w:val="auto"/>
                    </w:rPr>
                    <w:t xml:space="preserve">How do you think that would go over?  </w:t>
                  </w:r>
                </w:p>
                <w:p w:rsidR="00BB4A09" w:rsidRPr="00BB4A09" w:rsidRDefault="00BB4A09" w:rsidP="00BB4A09">
                  <w:pPr>
                    <w:pStyle w:val="BulletIndent1"/>
                    <w:rPr>
                      <w:b w:val="0"/>
                      <w:color w:val="auto"/>
                    </w:rPr>
                  </w:pPr>
                  <w:r w:rsidRPr="00BB4A09">
                    <w:rPr>
                      <w:b w:val="0"/>
                      <w:color w:val="auto"/>
                    </w:rPr>
                    <w:t xml:space="preserve">Now, what if you had hundreds of other websites across the web vouching for you – and saying on your behalf that you in fact should be showing up #1 for your services in the Organic section.  </w:t>
                  </w:r>
                </w:p>
                <w:p w:rsidR="00BB4A09" w:rsidRPr="00BB4A09" w:rsidRDefault="00BB4A09" w:rsidP="00BB4A09">
                  <w:pPr>
                    <w:pStyle w:val="BulletIndent1"/>
                    <w:rPr>
                      <w:b w:val="0"/>
                      <w:color w:val="auto"/>
                    </w:rPr>
                  </w:pPr>
                  <w:r w:rsidRPr="00BB4A09">
                    <w:rPr>
                      <w:b w:val="0"/>
                      <w:color w:val="auto"/>
                    </w:rPr>
                    <w:t xml:space="preserve">How might the outcome be different?  </w:t>
                  </w:r>
                </w:p>
                <w:p w:rsidR="00BB4A09" w:rsidRPr="00BB4A09" w:rsidRDefault="00BB4A09" w:rsidP="00BB4A09">
                  <w:pPr>
                    <w:pStyle w:val="BulletIndent1"/>
                    <w:rPr>
                      <w:b w:val="0"/>
                      <w:color w:val="auto"/>
                    </w:rPr>
                  </w:pPr>
                  <w:r w:rsidRPr="00BB4A09">
                    <w:rPr>
                      <w:b w:val="0"/>
                      <w:color w:val="auto"/>
                    </w:rPr>
                    <w:t xml:space="preserve">That’s the basis for our strategy.  </w:t>
                  </w:r>
                </w:p>
                <w:p w:rsidR="00BB4A09" w:rsidRPr="00BB4A09" w:rsidRDefault="00BB4A09" w:rsidP="00BB4A09">
                  <w:pPr>
                    <w:pStyle w:val="BulletIndent1"/>
                    <w:rPr>
                      <w:b w:val="0"/>
                    </w:rPr>
                  </w:pPr>
                  <w:r w:rsidRPr="00BB4A09">
                    <w:rPr>
                      <w:b w:val="0"/>
                      <w:color w:val="auto"/>
                    </w:rPr>
                    <w:t>We work to generate numerous links from other websites across the web back to your site, driving up your website popularity and increasing the likelihood that you’ll show up.</w:t>
                  </w:r>
                </w:p>
              </w:tc>
            </w:tr>
          </w:tbl>
          <w:p w:rsidR="00BB4A09" w:rsidRDefault="00BB4A09" w:rsidP="00BB4A09">
            <w:pPr>
              <w:pStyle w:val="PlainText"/>
            </w:pPr>
          </w:p>
          <w:p w:rsidR="00EF15A3" w:rsidRDefault="00EF15A3" w:rsidP="00EF15A3">
            <w:pPr>
              <w:pStyle w:val="BulletIndent1"/>
              <w:numPr>
                <w:ilvl w:val="0"/>
                <w:numId w:val="0"/>
              </w:numPr>
              <w:ind w:left="144"/>
            </w:pPr>
          </w:p>
          <w:p w:rsidR="000125EA" w:rsidRDefault="000125EA" w:rsidP="00EF15A3">
            <w:pPr>
              <w:pStyle w:val="BulletIndent1"/>
              <w:numPr>
                <w:ilvl w:val="0"/>
                <w:numId w:val="0"/>
              </w:numPr>
              <w:ind w:left="144"/>
            </w:pPr>
          </w:p>
          <w:p w:rsidR="00EF15A3" w:rsidRDefault="00EF15A3" w:rsidP="00EF15A3">
            <w:pPr>
              <w:pStyle w:val="BulletIndent1"/>
              <w:numPr>
                <w:ilvl w:val="0"/>
                <w:numId w:val="0"/>
              </w:numPr>
              <w:ind w:left="144"/>
            </w:pPr>
            <w:r>
              <w:lastRenderedPageBreak/>
              <w:t xml:space="preserve">“So, </w:t>
            </w:r>
            <w:r w:rsidR="00741AED">
              <w:t xml:space="preserve">to </w:t>
            </w:r>
            <w:r w:rsidR="00BB4A09">
              <w:t>improve your ranking and start generating</w:t>
            </w:r>
            <w:r w:rsidR="00741AED">
              <w:t xml:space="preserve"> all of this traffic</w:t>
            </w:r>
            <w:r>
              <w:t>,</w:t>
            </w:r>
            <w:r w:rsidR="00741AED">
              <w:t>”</w:t>
            </w:r>
            <w:r>
              <w:t xml:space="preserve"> </w:t>
            </w:r>
          </w:p>
          <w:p w:rsidR="00EF15A3" w:rsidRDefault="00EF15A3" w:rsidP="00EF15A3">
            <w:pPr>
              <w:pStyle w:val="BulletIndent1"/>
            </w:pPr>
            <w:r>
              <w:t>We charge</w:t>
            </w:r>
            <w:r w:rsidRPr="002F26EA">
              <w:t xml:space="preserve"> just </w:t>
            </w:r>
            <w:r w:rsidRPr="002F26EA">
              <w:rPr>
                <w:b/>
              </w:rPr>
              <w:t>$667 / month</w:t>
            </w:r>
            <w:r>
              <w:t xml:space="preserve">.  </w:t>
            </w:r>
          </w:p>
          <w:p w:rsidR="00EF15A3" w:rsidRDefault="00EF15A3" w:rsidP="00EF15A3">
            <w:pPr>
              <w:pStyle w:val="BulletIndent1"/>
            </w:pPr>
            <w:r>
              <w:t>Also, our contract is only for 6 months vs. the 1 year contract that other advertising companies require.</w:t>
            </w:r>
          </w:p>
          <w:p w:rsidR="00EF15A3" w:rsidRDefault="00EF15A3" w:rsidP="00EF15A3">
            <w:pPr>
              <w:pStyle w:val="BulletIndent1"/>
              <w:numPr>
                <w:ilvl w:val="0"/>
                <w:numId w:val="0"/>
              </w:numPr>
              <w:ind w:left="144"/>
            </w:pPr>
          </w:p>
          <w:p w:rsidR="00EF15A3" w:rsidRDefault="00EF15A3" w:rsidP="00EF15A3">
            <w:pPr>
              <w:pStyle w:val="BulletIndent1"/>
              <w:numPr>
                <w:ilvl w:val="0"/>
                <w:numId w:val="0"/>
              </w:numPr>
            </w:pPr>
            <w:r>
              <w:t xml:space="preserve">For this price you get </w:t>
            </w:r>
          </w:p>
          <w:p w:rsidR="00EF15A3" w:rsidRDefault="00EF15A3" w:rsidP="00EF15A3">
            <w:pPr>
              <w:pStyle w:val="BulletIndent1"/>
            </w:pPr>
            <w:r>
              <w:t xml:space="preserve">on page optimization </w:t>
            </w:r>
            <w:r w:rsidR="00E80E58">
              <w:t>of the website we</w:t>
            </w:r>
            <w:r>
              <w:t xml:space="preserve"> design</w:t>
            </w:r>
          </w:p>
          <w:p w:rsidR="00EF15A3" w:rsidRDefault="00EF15A3" w:rsidP="00EF15A3">
            <w:pPr>
              <w:pStyle w:val="BulletIndent1"/>
            </w:pPr>
            <w:r>
              <w:t>continual off page optimization with links back to your site</w:t>
            </w:r>
          </w:p>
          <w:p w:rsidR="00EF15A3" w:rsidRDefault="00EF15A3" w:rsidP="00EF15A3">
            <w:pPr>
              <w:pStyle w:val="BulletIndent1"/>
            </w:pPr>
            <w:r>
              <w:t>a lot of service for a small monthly fee</w:t>
            </w:r>
          </w:p>
          <w:p w:rsidR="00EF15A3" w:rsidRPr="002F26EA" w:rsidRDefault="00EF15A3" w:rsidP="00EF15A3">
            <w:pPr>
              <w:pStyle w:val="BulletIndent1"/>
              <w:numPr>
                <w:ilvl w:val="0"/>
                <w:numId w:val="0"/>
              </w:numPr>
              <w:ind w:left="144"/>
            </w:pPr>
            <w:r>
              <w:t xml:space="preserve"> </w:t>
            </w:r>
          </w:p>
          <w:p w:rsidR="00EF15A3" w:rsidRPr="002F26EA" w:rsidRDefault="00EF15A3" w:rsidP="00EF15A3">
            <w:pPr>
              <w:pStyle w:val="BulletIndent1"/>
              <w:numPr>
                <w:ilvl w:val="0"/>
                <w:numId w:val="0"/>
              </w:numPr>
              <w:ind w:left="144"/>
            </w:pPr>
            <w:r w:rsidRPr="002F26EA">
              <w:t>Can we agree that improving your organic ranking is important to your business?</w:t>
            </w:r>
          </w:p>
          <w:p w:rsidR="00EF15A3" w:rsidRDefault="00EF15A3" w:rsidP="00EF15A3">
            <w:pPr>
              <w:rPr>
                <w:szCs w:val="24"/>
              </w:rPr>
            </w:pPr>
          </w:p>
          <w:p w:rsidR="00EF15A3" w:rsidRPr="002F26EA" w:rsidRDefault="00EF15A3" w:rsidP="00EF15A3">
            <w:pPr>
              <w:rPr>
                <w:b/>
                <w:szCs w:val="24"/>
              </w:rPr>
            </w:pPr>
            <w:r w:rsidRPr="002F26EA">
              <w:rPr>
                <w:b/>
                <w:szCs w:val="24"/>
              </w:rPr>
              <w:t>Discuss PAIN point again</w:t>
            </w:r>
          </w:p>
          <w:p w:rsidR="00EF15A3" w:rsidRDefault="00EF15A3" w:rsidP="00EF15A3">
            <w:pPr>
              <w:rPr>
                <w:szCs w:val="24"/>
              </w:rPr>
            </w:pPr>
          </w:p>
          <w:p w:rsidR="00EF15A3" w:rsidRDefault="00EF15A3" w:rsidP="00EF15A3">
            <w:pPr>
              <w:rPr>
                <w:szCs w:val="24"/>
              </w:rPr>
            </w:pPr>
            <w:r>
              <w:rPr>
                <w:szCs w:val="24"/>
              </w:rPr>
              <w:t>“So we’ve talked about how we are going to get you into the top of the Organic section, but let’s shift gears and discuss how we’re going to start generating you business immediately”</w:t>
            </w:r>
          </w:p>
          <w:p w:rsidR="00EF15A3" w:rsidRDefault="00EF15A3" w:rsidP="00EF15A3">
            <w:pPr>
              <w:rPr>
                <w:szCs w:val="24"/>
              </w:rPr>
            </w:pPr>
          </w:p>
          <w:p w:rsidR="00EF15A3" w:rsidRDefault="00EF15A3" w:rsidP="00EF15A3">
            <w:pPr>
              <w:rPr>
                <w:szCs w:val="24"/>
              </w:rPr>
            </w:pPr>
          </w:p>
          <w:p w:rsidR="00EF15A3" w:rsidRDefault="00EF15A3" w:rsidP="00EF15A3">
            <w:pPr>
              <w:rPr>
                <w:szCs w:val="24"/>
              </w:rPr>
            </w:pPr>
          </w:p>
          <w:p w:rsidR="00EF15A3" w:rsidRDefault="00EF15A3" w:rsidP="00EF15A3">
            <w:pPr>
              <w:rPr>
                <w:szCs w:val="24"/>
              </w:rPr>
            </w:pPr>
          </w:p>
          <w:p w:rsidR="00EF15A3" w:rsidRDefault="00EF15A3" w:rsidP="00EF15A3">
            <w:pPr>
              <w:rPr>
                <w:szCs w:val="24"/>
              </w:rPr>
            </w:pPr>
          </w:p>
          <w:p w:rsidR="00EF15A3" w:rsidRDefault="00EF15A3" w:rsidP="00EF15A3">
            <w:pPr>
              <w:rPr>
                <w:szCs w:val="24"/>
              </w:rPr>
            </w:pPr>
          </w:p>
          <w:p w:rsidR="00EF15A3" w:rsidRDefault="00EF15A3" w:rsidP="00EF15A3">
            <w:pPr>
              <w:rPr>
                <w:szCs w:val="24"/>
              </w:rPr>
            </w:pPr>
          </w:p>
          <w:p w:rsidR="00EF15A3" w:rsidRDefault="00EF15A3" w:rsidP="00EF15A3">
            <w:pPr>
              <w:rPr>
                <w:szCs w:val="24"/>
              </w:rPr>
            </w:pPr>
          </w:p>
          <w:p w:rsidR="003C22E2" w:rsidRDefault="003C22E2" w:rsidP="00EF15A3">
            <w:pPr>
              <w:rPr>
                <w:szCs w:val="24"/>
              </w:rPr>
            </w:pPr>
          </w:p>
          <w:p w:rsidR="00EF15A3" w:rsidRDefault="00EF15A3" w:rsidP="00EF15A3">
            <w:pPr>
              <w:rPr>
                <w:szCs w:val="24"/>
              </w:rPr>
            </w:pPr>
          </w:p>
          <w:p w:rsidR="00EF15A3" w:rsidRDefault="00EF15A3" w:rsidP="00EF15A3">
            <w:pPr>
              <w:rPr>
                <w:szCs w:val="24"/>
              </w:rPr>
            </w:pPr>
          </w:p>
          <w:p w:rsidR="00EF15A3" w:rsidRDefault="00EF15A3" w:rsidP="00EF15A3">
            <w:pPr>
              <w:rPr>
                <w:szCs w:val="24"/>
              </w:rPr>
            </w:pPr>
          </w:p>
          <w:p w:rsidR="00BB4A09" w:rsidRDefault="00BB4A09" w:rsidP="00EF15A3">
            <w:pPr>
              <w:rPr>
                <w:szCs w:val="24"/>
              </w:rPr>
            </w:pPr>
          </w:p>
          <w:p w:rsidR="00BB4A09" w:rsidRDefault="00BB4A09" w:rsidP="00EF15A3">
            <w:pPr>
              <w:rPr>
                <w:szCs w:val="24"/>
              </w:rPr>
            </w:pPr>
          </w:p>
          <w:p w:rsidR="00BB4A09" w:rsidRDefault="00BB4A09" w:rsidP="00EF15A3">
            <w:pPr>
              <w:rPr>
                <w:szCs w:val="24"/>
              </w:rPr>
            </w:pPr>
          </w:p>
          <w:p w:rsidR="00BB4A09" w:rsidRDefault="00BB4A09" w:rsidP="00EF15A3">
            <w:pPr>
              <w:rPr>
                <w:szCs w:val="24"/>
              </w:rPr>
            </w:pPr>
          </w:p>
          <w:p w:rsidR="00BB4A09" w:rsidRDefault="00BB4A09" w:rsidP="00EF15A3">
            <w:pPr>
              <w:rPr>
                <w:szCs w:val="24"/>
              </w:rPr>
            </w:pPr>
          </w:p>
          <w:p w:rsidR="00BB4A09" w:rsidRDefault="00BB4A09" w:rsidP="00EF15A3">
            <w:pPr>
              <w:rPr>
                <w:szCs w:val="24"/>
              </w:rPr>
            </w:pPr>
          </w:p>
          <w:p w:rsidR="00BB4A09" w:rsidRDefault="00BB4A09" w:rsidP="00EF15A3">
            <w:pPr>
              <w:rPr>
                <w:szCs w:val="24"/>
              </w:rPr>
            </w:pPr>
          </w:p>
          <w:p w:rsidR="00E80E58" w:rsidRDefault="00E80E58" w:rsidP="00EF15A3">
            <w:pPr>
              <w:rPr>
                <w:szCs w:val="24"/>
              </w:rPr>
            </w:pPr>
          </w:p>
          <w:p w:rsidR="00E80E58" w:rsidRDefault="00E80E58" w:rsidP="00EF15A3">
            <w:pPr>
              <w:rPr>
                <w:szCs w:val="24"/>
              </w:rPr>
            </w:pPr>
          </w:p>
          <w:p w:rsidR="00E80E58" w:rsidRDefault="00E80E58" w:rsidP="00EF15A3">
            <w:pPr>
              <w:rPr>
                <w:szCs w:val="24"/>
              </w:rPr>
            </w:pPr>
          </w:p>
          <w:p w:rsidR="00E80E58" w:rsidRDefault="00E80E58" w:rsidP="00EF15A3">
            <w:pPr>
              <w:rPr>
                <w:szCs w:val="24"/>
              </w:rPr>
            </w:pPr>
          </w:p>
          <w:p w:rsidR="00E80E58" w:rsidRDefault="00E80E58" w:rsidP="00EF15A3">
            <w:pPr>
              <w:rPr>
                <w:szCs w:val="24"/>
              </w:rPr>
            </w:pPr>
          </w:p>
          <w:p w:rsidR="009F6097" w:rsidRDefault="009F6097" w:rsidP="00EF15A3">
            <w:pPr>
              <w:rPr>
                <w:szCs w:val="24"/>
              </w:rPr>
            </w:pPr>
          </w:p>
          <w:p w:rsidR="00EF15A3" w:rsidRDefault="00EF15A3">
            <w:pPr>
              <w:pStyle w:val="PlainText"/>
            </w:pPr>
          </w:p>
        </w:tc>
      </w:tr>
    </w:tbl>
    <w:p w:rsidR="00AB1375" w:rsidRPr="00EF15A3" w:rsidRDefault="00AB1375" w:rsidP="00EF15A3">
      <w:pPr>
        <w:pStyle w:val="separator"/>
      </w:pPr>
    </w:p>
    <w:tbl>
      <w:tblPr>
        <w:tblW w:w="0" w:type="auto"/>
        <w:tblLayout w:type="fixed"/>
        <w:tblLook w:val="0000"/>
      </w:tblPr>
      <w:tblGrid>
        <w:gridCol w:w="1728"/>
        <w:gridCol w:w="7740"/>
      </w:tblGrid>
      <w:tr w:rsidR="00AB1375">
        <w:tc>
          <w:tcPr>
            <w:tcW w:w="1728" w:type="dxa"/>
          </w:tcPr>
          <w:p w:rsidR="00AB1375" w:rsidRDefault="00AB1375">
            <w:pPr>
              <w:pStyle w:val="Heading4"/>
            </w:pPr>
            <w:r>
              <w:lastRenderedPageBreak/>
              <w:t>SERP Overview - Sponsored</w:t>
            </w:r>
          </w:p>
        </w:tc>
        <w:tc>
          <w:tcPr>
            <w:tcW w:w="7740" w:type="dxa"/>
          </w:tcPr>
          <w:p w:rsidR="00AB1375" w:rsidRDefault="00AB1375" w:rsidP="00AB1375">
            <w:pPr>
              <w:pStyle w:val="BulletIndent1"/>
              <w:numPr>
                <w:ilvl w:val="0"/>
                <w:numId w:val="0"/>
              </w:numPr>
              <w:rPr>
                <w:b/>
              </w:rPr>
            </w:pPr>
            <w:r>
              <w:rPr>
                <w:b/>
              </w:rPr>
              <w:t>Action: Back to the Google SERP</w:t>
            </w:r>
          </w:p>
          <w:p w:rsidR="00AB1375" w:rsidRDefault="00AB1375" w:rsidP="00AB1375">
            <w:pPr>
              <w:pStyle w:val="BulletIndent1"/>
              <w:numPr>
                <w:ilvl w:val="0"/>
                <w:numId w:val="0"/>
              </w:numPr>
              <w:rPr>
                <w:b/>
              </w:rPr>
            </w:pPr>
          </w:p>
          <w:p w:rsidR="00B24288" w:rsidRPr="00F249C2" w:rsidRDefault="003C22E2" w:rsidP="00AB1375">
            <w:pPr>
              <w:pStyle w:val="BulletIndent1"/>
              <w:numPr>
                <w:ilvl w:val="0"/>
                <w:numId w:val="0"/>
              </w:numPr>
            </w:pPr>
            <w:r w:rsidRPr="003C22E2">
              <w:rPr>
                <w:b/>
              </w:rPr>
              <w:t>Intro</w:t>
            </w:r>
            <w:r>
              <w:t>: “</w:t>
            </w:r>
            <w:r w:rsidR="00B24288" w:rsidRPr="00F249C2">
              <w:t>Now let</w:t>
            </w:r>
            <w:r w:rsidR="00525CA0">
              <w:t>’</w:t>
            </w:r>
            <w:r w:rsidR="00B24288" w:rsidRPr="00F249C2">
              <w:t xml:space="preserve">s discuss how the Sponsored section works and how it can help to solve your </w:t>
            </w:r>
            <w:r w:rsidR="00B24288" w:rsidRPr="006B0ABA">
              <w:rPr>
                <w:b/>
              </w:rPr>
              <w:t>PAIN</w:t>
            </w:r>
            <w:r w:rsidR="00525CA0">
              <w:t>.</w:t>
            </w:r>
            <w:r>
              <w:t>”</w:t>
            </w:r>
          </w:p>
          <w:p w:rsidR="00B24288" w:rsidRDefault="00B24288" w:rsidP="00AB1375">
            <w:pPr>
              <w:pStyle w:val="BulletIndent1"/>
              <w:numPr>
                <w:ilvl w:val="0"/>
                <w:numId w:val="0"/>
              </w:numPr>
              <w:rPr>
                <w:b/>
              </w:rPr>
            </w:pPr>
          </w:p>
          <w:p w:rsidR="00AB1375" w:rsidRPr="003C22E2" w:rsidRDefault="00AB1375" w:rsidP="00AB1375">
            <w:pPr>
              <w:rPr>
                <w:szCs w:val="24"/>
              </w:rPr>
            </w:pPr>
            <w:r w:rsidRPr="003C22E2">
              <w:rPr>
                <w:szCs w:val="24"/>
              </w:rPr>
              <w:t xml:space="preserve"> “At the top, in this shaded area</w:t>
            </w:r>
            <w:r w:rsidR="00B24288" w:rsidRPr="003C22E2">
              <w:rPr>
                <w:szCs w:val="24"/>
              </w:rPr>
              <w:t>,</w:t>
            </w:r>
            <w:r w:rsidRPr="003C22E2">
              <w:rPr>
                <w:szCs w:val="24"/>
              </w:rPr>
              <w:t xml:space="preserve"> we have the sponsored links”</w:t>
            </w:r>
          </w:p>
          <w:p w:rsidR="00AB1375" w:rsidRDefault="00AB1375" w:rsidP="00AB1375">
            <w:pPr>
              <w:pStyle w:val="BulletIndent1"/>
            </w:pPr>
            <w:r w:rsidRPr="00F67F15">
              <w:t>The top 3 and then everyone down the far right of the page</w:t>
            </w:r>
          </w:p>
          <w:p w:rsidR="00AB1375" w:rsidRPr="00F67F15" w:rsidRDefault="00AB1375" w:rsidP="00AB1375">
            <w:pPr>
              <w:pStyle w:val="BulletIndent1"/>
            </w:pPr>
            <w:r>
              <w:t>Do you know how</w:t>
            </w:r>
            <w:r w:rsidRPr="00F67F15">
              <w:t xml:space="preserve"> the sponsored links work</w:t>
            </w:r>
            <w:r>
              <w:t>? How?</w:t>
            </w:r>
          </w:p>
          <w:p w:rsidR="00AB1375" w:rsidRPr="00F67F15" w:rsidRDefault="00AB1375" w:rsidP="00AB1375">
            <w:pPr>
              <w:pStyle w:val="BulletIndent1"/>
            </w:pPr>
            <w:r w:rsidRPr="00F67F15">
              <w:t>It is a blind auction</w:t>
            </w:r>
          </w:p>
          <w:p w:rsidR="00AB1375" w:rsidRPr="00F67F15" w:rsidRDefault="00AB1375" w:rsidP="00AB1375">
            <w:pPr>
              <w:pStyle w:val="BulletIndent1"/>
            </w:pPr>
            <w:r w:rsidRPr="00F67F15">
              <w:t>All of these competitors are bidding against each other for position</w:t>
            </w:r>
          </w:p>
          <w:p w:rsidR="00AB1375" w:rsidRPr="00F67F15" w:rsidRDefault="00AB1375" w:rsidP="00AB1375">
            <w:pPr>
              <w:pStyle w:val="BulletIndent1"/>
            </w:pPr>
            <w:r w:rsidRPr="00F67F15">
              <w:t xml:space="preserve">The person at the top of the list is usually paying the most amount of money of anyone on the entire page.  </w:t>
            </w:r>
          </w:p>
          <w:p w:rsidR="00AB1375" w:rsidRPr="00F67F15" w:rsidRDefault="00AB1375" w:rsidP="00AB1375">
            <w:pPr>
              <w:pStyle w:val="BulletIndent1"/>
            </w:pPr>
            <w:r w:rsidRPr="00F67F15">
              <w:t>The way it works is that when a prospective customer clicks on your ad, you must pay Google some amount of money determined by your position.  Sounds like a fair trade off right</w:t>
            </w:r>
            <w:r w:rsidR="003C22E2">
              <w:t>?</w:t>
            </w:r>
          </w:p>
          <w:p w:rsidR="00AB1375" w:rsidRDefault="00AB1375" w:rsidP="00AB1375">
            <w:pPr>
              <w:rPr>
                <w:szCs w:val="24"/>
              </w:rPr>
            </w:pPr>
          </w:p>
          <w:p w:rsidR="00AB1375" w:rsidRDefault="00AB1375" w:rsidP="00AB1375">
            <w:pPr>
              <w:rPr>
                <w:szCs w:val="24"/>
              </w:rPr>
            </w:pPr>
          </w:p>
          <w:p w:rsidR="00AB1375" w:rsidRPr="00E66056" w:rsidRDefault="00AB1375" w:rsidP="00AB1375">
            <w:pPr>
              <w:rPr>
                <w:szCs w:val="24"/>
              </w:rPr>
            </w:pPr>
            <w:r w:rsidRPr="00860490">
              <w:rPr>
                <w:szCs w:val="24"/>
              </w:rPr>
              <w:t xml:space="preserve">“But ultimately, </w:t>
            </w:r>
            <w:r w:rsidRPr="00E66056">
              <w:rPr>
                <w:szCs w:val="24"/>
              </w:rPr>
              <w:t>your goal should be to get someone to pick up the phone and call as opposed to just click, righ</w:t>
            </w:r>
            <w:r>
              <w:rPr>
                <w:szCs w:val="24"/>
              </w:rPr>
              <w:t>t?”</w:t>
            </w:r>
          </w:p>
          <w:p w:rsidR="00AB1375" w:rsidRDefault="00AB1375" w:rsidP="00AB1375">
            <w:pPr>
              <w:rPr>
                <w:szCs w:val="24"/>
              </w:rPr>
            </w:pPr>
          </w:p>
          <w:p w:rsidR="00AB1375" w:rsidRPr="00E66056" w:rsidRDefault="00AB1375" w:rsidP="00AB1375">
            <w:pPr>
              <w:rPr>
                <w:szCs w:val="24"/>
              </w:rPr>
            </w:pPr>
          </w:p>
          <w:p w:rsidR="00AB1375" w:rsidRPr="00E66056" w:rsidRDefault="00AB1375" w:rsidP="00AB1375">
            <w:pPr>
              <w:rPr>
                <w:szCs w:val="24"/>
              </w:rPr>
            </w:pPr>
            <w:r w:rsidRPr="00E66056">
              <w:rPr>
                <w:szCs w:val="24"/>
              </w:rPr>
              <w:t>“And, that’s exactly what our technology does.”</w:t>
            </w:r>
          </w:p>
          <w:p w:rsidR="00AB1375" w:rsidRDefault="00AB1375" w:rsidP="00AB1375">
            <w:pPr>
              <w:pStyle w:val="BulletIndent1"/>
            </w:pPr>
            <w:r>
              <w:t>C</w:t>
            </w:r>
            <w:r w:rsidRPr="00E66056">
              <w:t>an be very dangerous if you do not know what you are doing</w:t>
            </w:r>
            <w:r>
              <w:t>.</w:t>
            </w:r>
          </w:p>
          <w:p w:rsidR="00AB1375" w:rsidRPr="00E66056" w:rsidRDefault="00AB1375" w:rsidP="00AB1375">
            <w:pPr>
              <w:pStyle w:val="BulletIndent1"/>
            </w:pPr>
            <w:r>
              <w:t>Y</w:t>
            </w:r>
            <w:r w:rsidRPr="00E66056">
              <w:t>ou could get a lot of clicks, spend a lot of money and not get any clients.</w:t>
            </w:r>
            <w:r w:rsidR="00190F4E">
              <w:t xml:space="preserve"> (</w:t>
            </w:r>
            <w:r w:rsidR="008E3112">
              <w:t>i.e.</w:t>
            </w:r>
            <w:r w:rsidR="00190F4E">
              <w:t xml:space="preserve"> </w:t>
            </w:r>
            <w:r w:rsidR="003C22E2">
              <w:t>improper geo-targeting</w:t>
            </w:r>
            <w:r w:rsidR="00232F1A">
              <w:t xml:space="preserve">) </w:t>
            </w:r>
          </w:p>
          <w:p w:rsidR="00AB1375" w:rsidRPr="00E66056" w:rsidRDefault="00AB1375" w:rsidP="00AB1375">
            <w:pPr>
              <w:pStyle w:val="BulletIndent1"/>
            </w:pPr>
            <w:r>
              <w:t>But it can</w:t>
            </w:r>
            <w:r w:rsidRPr="00E66056">
              <w:t xml:space="preserve"> be extremely powerful if you work with an expert like us</w:t>
            </w:r>
          </w:p>
          <w:p w:rsidR="00AB1375" w:rsidRDefault="00AB1375" w:rsidP="00AB1375">
            <w:pPr>
              <w:pStyle w:val="BulletIndent1"/>
            </w:pPr>
            <w:r w:rsidRPr="00E66056">
              <w:t xml:space="preserve">We have a proprietary technology we call </w:t>
            </w:r>
            <w:proofErr w:type="spellStart"/>
            <w:r w:rsidRPr="00E66056">
              <w:t>ClickRank</w:t>
            </w:r>
            <w:proofErr w:type="spellEnd"/>
            <w:r w:rsidRPr="00E66056">
              <w:t xml:space="preserve">.  </w:t>
            </w:r>
          </w:p>
          <w:p w:rsidR="00AB1375" w:rsidRDefault="00AB1375" w:rsidP="00AB1375">
            <w:pPr>
              <w:pStyle w:val="BulletIndent1"/>
            </w:pPr>
            <w:r w:rsidRPr="00E66056">
              <w:t xml:space="preserve">We are going to be bidding on thousands of Keywords and with </w:t>
            </w:r>
            <w:proofErr w:type="spellStart"/>
            <w:r w:rsidRPr="00E66056">
              <w:t>ClickRank</w:t>
            </w:r>
            <w:proofErr w:type="spellEnd"/>
            <w:r w:rsidRPr="00E66056">
              <w:t xml:space="preserve"> every Keyword gets a score.  </w:t>
            </w:r>
          </w:p>
          <w:p w:rsidR="00AB1375" w:rsidRDefault="00AB1375" w:rsidP="00AB1375">
            <w:pPr>
              <w:pStyle w:val="BulletIndent1"/>
            </w:pPr>
            <w:r>
              <w:t>S</w:t>
            </w:r>
            <w:r w:rsidRPr="00E66056">
              <w:t xml:space="preserve">core goes up if the click becomes a phone call, email or new client.  </w:t>
            </w:r>
          </w:p>
          <w:p w:rsidR="00AB1375" w:rsidRDefault="00AB1375" w:rsidP="00AB1375">
            <w:pPr>
              <w:pStyle w:val="BulletIndent1"/>
            </w:pPr>
            <w:r>
              <w:t>S</w:t>
            </w:r>
            <w:r w:rsidRPr="00E66056">
              <w:t xml:space="preserve">core goes down in the click becomes nothing.  </w:t>
            </w:r>
          </w:p>
          <w:p w:rsidR="00AB1375" w:rsidRDefault="00AB1375" w:rsidP="00AB1375">
            <w:pPr>
              <w:pStyle w:val="BulletIndent1"/>
            </w:pPr>
            <w:r>
              <w:t>H</w:t>
            </w:r>
            <w:r w:rsidRPr="00E66056">
              <w:t xml:space="preserve">igher the score the higher we are willing to bid, the lower the score the lower we are willing to bid.  </w:t>
            </w:r>
          </w:p>
          <w:p w:rsidR="00AB1375" w:rsidRPr="00E66056" w:rsidRDefault="00AB1375" w:rsidP="00AB1375">
            <w:pPr>
              <w:pStyle w:val="BulletIndent1"/>
            </w:pPr>
            <w:r>
              <w:t>T</w:t>
            </w:r>
            <w:r w:rsidRPr="00E66056">
              <w:t xml:space="preserve">hrough time we are getting you better and better results. </w:t>
            </w:r>
          </w:p>
          <w:p w:rsidR="00AB1375" w:rsidRDefault="00AB1375" w:rsidP="00AB1375">
            <w:pPr>
              <w:rPr>
                <w:b/>
                <w:szCs w:val="24"/>
              </w:rPr>
            </w:pPr>
          </w:p>
          <w:p w:rsidR="003C22E2" w:rsidRDefault="003C22E2" w:rsidP="00AB1375">
            <w:pPr>
              <w:rPr>
                <w:b/>
                <w:szCs w:val="24"/>
              </w:rPr>
            </w:pPr>
          </w:p>
          <w:p w:rsidR="003C22E2" w:rsidRDefault="003C22E2" w:rsidP="00AB1375">
            <w:pPr>
              <w:rPr>
                <w:b/>
                <w:szCs w:val="24"/>
              </w:rPr>
            </w:pPr>
          </w:p>
          <w:p w:rsidR="003C22E2" w:rsidRDefault="003C22E2" w:rsidP="00AB1375">
            <w:pPr>
              <w:rPr>
                <w:b/>
                <w:szCs w:val="24"/>
              </w:rPr>
            </w:pPr>
          </w:p>
          <w:p w:rsidR="003C22E2" w:rsidRDefault="003C22E2" w:rsidP="00AB1375">
            <w:pPr>
              <w:rPr>
                <w:b/>
                <w:szCs w:val="24"/>
              </w:rPr>
            </w:pPr>
          </w:p>
          <w:p w:rsidR="003C22E2" w:rsidRDefault="003C22E2" w:rsidP="00AB1375">
            <w:pPr>
              <w:rPr>
                <w:b/>
                <w:szCs w:val="24"/>
              </w:rPr>
            </w:pPr>
          </w:p>
          <w:p w:rsidR="003C22E2" w:rsidRDefault="003C22E2" w:rsidP="00AB1375">
            <w:pPr>
              <w:rPr>
                <w:b/>
                <w:szCs w:val="24"/>
              </w:rPr>
            </w:pPr>
          </w:p>
          <w:p w:rsidR="003C22E2" w:rsidRDefault="003C22E2" w:rsidP="00AB1375">
            <w:pPr>
              <w:rPr>
                <w:b/>
                <w:szCs w:val="24"/>
              </w:rPr>
            </w:pPr>
          </w:p>
          <w:p w:rsidR="003C22E2" w:rsidRDefault="003C22E2" w:rsidP="00AB1375">
            <w:pPr>
              <w:rPr>
                <w:b/>
                <w:szCs w:val="24"/>
              </w:rPr>
            </w:pPr>
          </w:p>
          <w:p w:rsidR="003C22E2" w:rsidRDefault="003C22E2" w:rsidP="00AB1375">
            <w:pPr>
              <w:rPr>
                <w:b/>
                <w:szCs w:val="24"/>
              </w:rPr>
            </w:pPr>
          </w:p>
          <w:p w:rsidR="003C22E2" w:rsidRDefault="003C22E2" w:rsidP="00AB1375">
            <w:pPr>
              <w:rPr>
                <w:b/>
                <w:szCs w:val="24"/>
              </w:rPr>
            </w:pPr>
          </w:p>
          <w:p w:rsidR="003C22E2" w:rsidRDefault="003C22E2" w:rsidP="00AB1375">
            <w:pPr>
              <w:rPr>
                <w:b/>
                <w:szCs w:val="24"/>
              </w:rPr>
            </w:pPr>
          </w:p>
          <w:p w:rsidR="003C22E2" w:rsidRDefault="003C22E2" w:rsidP="00AB1375">
            <w:pPr>
              <w:rPr>
                <w:b/>
                <w:szCs w:val="24"/>
              </w:rPr>
            </w:pPr>
          </w:p>
          <w:tbl>
            <w:tblPr>
              <w:tblStyle w:val="Table3Deffects2"/>
              <w:tblW w:w="0" w:type="auto"/>
              <w:tblLayout w:type="fixed"/>
              <w:tblLook w:val="04A0"/>
            </w:tblPr>
            <w:tblGrid>
              <w:gridCol w:w="7509"/>
            </w:tblGrid>
            <w:tr w:rsidR="00AB1375" w:rsidTr="00356989">
              <w:trPr>
                <w:cnfStyle w:val="100000000000"/>
              </w:trPr>
              <w:tc>
                <w:tcPr>
                  <w:cnfStyle w:val="001000000000"/>
                  <w:tcW w:w="7509" w:type="dxa"/>
                </w:tcPr>
                <w:p w:rsidR="00A5626B" w:rsidRDefault="00A5626B" w:rsidP="00A5626B">
                  <w:pPr>
                    <w:pStyle w:val="PlainText"/>
                  </w:pPr>
                  <w:r>
                    <w:t>Feature Point</w:t>
                  </w:r>
                </w:p>
                <w:p w:rsidR="00AB1375" w:rsidRPr="00A117A5" w:rsidRDefault="00AB1375" w:rsidP="00356989">
                  <w:pPr>
                    <w:rPr>
                      <w:b w:val="0"/>
                      <w:szCs w:val="24"/>
                    </w:rPr>
                  </w:pPr>
                  <w:r w:rsidRPr="00A117A5">
                    <w:rPr>
                      <w:b w:val="0"/>
                      <w:szCs w:val="24"/>
                    </w:rPr>
                    <w:t xml:space="preserve">If the prospect is not understanding the concept of </w:t>
                  </w:r>
                  <w:proofErr w:type="spellStart"/>
                  <w:r w:rsidRPr="00A117A5">
                    <w:rPr>
                      <w:b w:val="0"/>
                      <w:szCs w:val="24"/>
                    </w:rPr>
                    <w:t>ClickRank</w:t>
                  </w:r>
                  <w:proofErr w:type="spellEnd"/>
                  <w:r w:rsidRPr="00A117A5">
                    <w:rPr>
                      <w:b w:val="0"/>
                      <w:szCs w:val="24"/>
                    </w:rPr>
                    <w:t>, wants to always be ranked #1 or has the objection “my cost per click is too high” use the script below:</w:t>
                  </w:r>
                </w:p>
                <w:p w:rsidR="00AB1375" w:rsidRPr="00A117A5" w:rsidRDefault="00AB1375" w:rsidP="00356989">
                  <w:pPr>
                    <w:rPr>
                      <w:b w:val="0"/>
                      <w:szCs w:val="24"/>
                    </w:rPr>
                  </w:pPr>
                </w:p>
                <w:p w:rsidR="00AB1375" w:rsidRPr="00A117A5" w:rsidRDefault="00AB1375" w:rsidP="00356989">
                  <w:pPr>
                    <w:rPr>
                      <w:b w:val="0"/>
                      <w:szCs w:val="24"/>
                    </w:rPr>
                  </w:pPr>
                  <w:r w:rsidRPr="00A117A5">
                    <w:rPr>
                      <w:b w:val="0"/>
                      <w:szCs w:val="24"/>
                    </w:rPr>
                    <w:t>“Here, let’s take a look at an example.”</w:t>
                  </w:r>
                </w:p>
                <w:p w:rsidR="00AB1375" w:rsidRPr="00A117A5" w:rsidRDefault="00AB1375" w:rsidP="00356989">
                  <w:pPr>
                    <w:pStyle w:val="PlainText"/>
                    <w:rPr>
                      <w:b w:val="0"/>
                    </w:rPr>
                  </w:pPr>
                  <w:r w:rsidRPr="00A117A5">
                    <w:t>Action</w:t>
                  </w:r>
                  <w:r w:rsidRPr="00A117A5">
                    <w:rPr>
                      <w:b w:val="0"/>
                    </w:rPr>
                    <w:t>: Highlight the top Sponsored Link listing.</w:t>
                  </w:r>
                </w:p>
                <w:p w:rsidR="00AB1375" w:rsidRPr="00A117A5" w:rsidRDefault="00AB1375" w:rsidP="00356989">
                  <w:pPr>
                    <w:pStyle w:val="BulletIndent1"/>
                    <w:rPr>
                      <w:b w:val="0"/>
                    </w:rPr>
                  </w:pPr>
                  <w:r w:rsidRPr="00A117A5">
                    <w:rPr>
                      <w:b w:val="0"/>
                    </w:rPr>
                    <w:t xml:space="preserve">“Let’s say this person at the top of the list is paying $5 every time someone clicks on him. </w:t>
                  </w:r>
                </w:p>
                <w:p w:rsidR="00AB1375" w:rsidRPr="00A117A5" w:rsidRDefault="00AB1375" w:rsidP="00356989">
                  <w:pPr>
                    <w:pStyle w:val="BulletIndent1"/>
                    <w:rPr>
                      <w:b w:val="0"/>
                    </w:rPr>
                  </w:pPr>
                  <w:r w:rsidRPr="00A117A5">
                    <w:rPr>
                      <w:b w:val="0"/>
                    </w:rPr>
                    <w:t xml:space="preserve">And let’s say this person over on the right is only paying $1 every time someone clicks on him.  </w:t>
                  </w:r>
                </w:p>
                <w:p w:rsidR="00AB1375" w:rsidRPr="00A117A5" w:rsidRDefault="00AB1375" w:rsidP="00356989">
                  <w:pPr>
                    <w:pStyle w:val="BulletIndent1"/>
                    <w:rPr>
                      <w:b w:val="0"/>
                    </w:rPr>
                  </w:pPr>
                  <w:r w:rsidRPr="00A117A5">
                    <w:rPr>
                      <w:b w:val="0"/>
                    </w:rPr>
                    <w:t xml:space="preserve">Based on that extremely limited amount of data, any thoughts on which position is better?”  </w:t>
                  </w:r>
                  <w:r w:rsidRPr="00A117A5">
                    <w:rPr>
                      <w:b w:val="0"/>
                      <w:i/>
                    </w:rPr>
                    <w:t>Response may vary.</w:t>
                  </w:r>
                </w:p>
                <w:p w:rsidR="00AB1375" w:rsidRPr="00A117A5" w:rsidRDefault="00AB1375" w:rsidP="00356989">
                  <w:pPr>
                    <w:pStyle w:val="BulletIndent1"/>
                    <w:rPr>
                      <w:b w:val="0"/>
                    </w:rPr>
                  </w:pPr>
                  <w:r w:rsidRPr="00A117A5">
                    <w:rPr>
                      <w:b w:val="0"/>
                    </w:rPr>
                    <w:t xml:space="preserve">Well, we said that the goal is to actually produce calls as opposed to the clicks so let’s add a bit more color to the example.  </w:t>
                  </w:r>
                </w:p>
                <w:p w:rsidR="00AB1375" w:rsidRPr="00A117A5" w:rsidRDefault="00AB1375" w:rsidP="00356989">
                  <w:pPr>
                    <w:pStyle w:val="BulletIndent1"/>
                    <w:rPr>
                      <w:b w:val="0"/>
                    </w:rPr>
                  </w:pPr>
                  <w:r w:rsidRPr="00A117A5">
                    <w:rPr>
                      <w:b w:val="0"/>
                    </w:rPr>
                    <w:t xml:space="preserve">Let’s say that it takes 20 clicks for the $1 click to turn into a call, well that call cost you what?  </w:t>
                  </w:r>
                </w:p>
                <w:p w:rsidR="00AB1375" w:rsidRPr="00A117A5" w:rsidRDefault="00AB1375" w:rsidP="00356989">
                  <w:pPr>
                    <w:pStyle w:val="BulletIndent1"/>
                    <w:rPr>
                      <w:b w:val="0"/>
                    </w:rPr>
                  </w:pPr>
                  <w:r w:rsidRPr="00A117A5">
                    <w:rPr>
                      <w:b w:val="0"/>
                    </w:rPr>
                    <w:t>Now what if we found that the $5 click only took 3 clicks to turn into a call.  Now which position do you want to be in?”</w:t>
                  </w:r>
                </w:p>
                <w:p w:rsidR="00AB1375" w:rsidRPr="00A117A5" w:rsidRDefault="00AB1375" w:rsidP="00356989">
                  <w:pPr>
                    <w:pStyle w:val="BulletIndent1"/>
                    <w:rPr>
                      <w:b w:val="0"/>
                    </w:rPr>
                  </w:pPr>
                  <w:r w:rsidRPr="00A117A5">
                    <w:rPr>
                      <w:b w:val="0"/>
                    </w:rPr>
                    <w:t>Exactly!  That’s what our technology does; it determines which position and which KWs are going to produce the highest volume of calls &amp; emails at the lowest possible price.</w:t>
                  </w:r>
                </w:p>
              </w:tc>
            </w:tr>
          </w:tbl>
          <w:p w:rsidR="00AB1375" w:rsidRDefault="00AB1375" w:rsidP="00AB1375">
            <w:pPr>
              <w:rPr>
                <w:b/>
                <w:szCs w:val="24"/>
              </w:rPr>
            </w:pPr>
          </w:p>
          <w:p w:rsidR="00AB1375" w:rsidRDefault="00AB1375" w:rsidP="00AB1375">
            <w:pPr>
              <w:pStyle w:val="PlainText"/>
            </w:pPr>
          </w:p>
          <w:p w:rsidR="00AB1375" w:rsidRDefault="00AB1375" w:rsidP="00AB1375">
            <w:pPr>
              <w:pStyle w:val="PlainText"/>
            </w:pPr>
          </w:p>
          <w:p w:rsidR="00AB1375" w:rsidRPr="002F26EA" w:rsidRDefault="00AB1375" w:rsidP="00AB1375">
            <w:pPr>
              <w:rPr>
                <w:b/>
                <w:szCs w:val="24"/>
              </w:rPr>
            </w:pPr>
            <w:r w:rsidRPr="002F26EA">
              <w:rPr>
                <w:b/>
                <w:szCs w:val="24"/>
              </w:rPr>
              <w:t>Discuss PAIN point again</w:t>
            </w:r>
          </w:p>
          <w:p w:rsidR="00AB1375" w:rsidRDefault="00AB1375" w:rsidP="00AB1375">
            <w:pPr>
              <w:pStyle w:val="PlainText"/>
            </w:pPr>
          </w:p>
          <w:p w:rsidR="00AB1375" w:rsidRPr="005B2032" w:rsidRDefault="00AB1375" w:rsidP="00AB1375">
            <w:pPr>
              <w:pStyle w:val="PlainText"/>
            </w:pPr>
            <w:r w:rsidRPr="00E66056">
              <w:rPr>
                <w:b/>
                <w:szCs w:val="24"/>
              </w:rPr>
              <w:t>Transition</w:t>
            </w:r>
            <w:r w:rsidRPr="00E66056">
              <w:rPr>
                <w:szCs w:val="24"/>
              </w:rPr>
              <w:t>: “Beyond our ability to track every movement on the site an</w:t>
            </w:r>
            <w:r w:rsidRPr="00F25C32">
              <w:rPr>
                <w:szCs w:val="24"/>
              </w:rPr>
              <w:t>d the phone calls they generate, we have an amazing platform that give</w:t>
            </w:r>
            <w:r>
              <w:rPr>
                <w:szCs w:val="24"/>
              </w:rPr>
              <w:t>s</w:t>
            </w:r>
            <w:r w:rsidRPr="00F25C32">
              <w:rPr>
                <w:szCs w:val="24"/>
              </w:rPr>
              <w:t xml:space="preserve"> you detailed reports on exactly what we are delivering to you each day.”</w:t>
            </w:r>
          </w:p>
          <w:p w:rsidR="00AB1375" w:rsidRDefault="00AB1375">
            <w:pPr>
              <w:pStyle w:val="PlainText"/>
            </w:pPr>
          </w:p>
          <w:p w:rsidR="003C22E2" w:rsidRDefault="003C22E2" w:rsidP="003C22E2">
            <w:pPr>
              <w:pStyle w:val="PlainText"/>
            </w:pPr>
          </w:p>
          <w:p w:rsidR="003C22E2" w:rsidRDefault="003C22E2" w:rsidP="003C22E2">
            <w:pPr>
              <w:pStyle w:val="PlainText"/>
            </w:pPr>
          </w:p>
          <w:p w:rsidR="003C22E2" w:rsidRDefault="003C22E2" w:rsidP="003C22E2">
            <w:pPr>
              <w:pStyle w:val="PlainText"/>
            </w:pPr>
          </w:p>
          <w:p w:rsidR="003C22E2" w:rsidRDefault="003C22E2" w:rsidP="003C22E2">
            <w:pPr>
              <w:pStyle w:val="PlainText"/>
            </w:pPr>
          </w:p>
          <w:p w:rsidR="003C22E2" w:rsidRDefault="003C22E2" w:rsidP="003C22E2">
            <w:pPr>
              <w:pStyle w:val="PlainText"/>
            </w:pPr>
          </w:p>
          <w:p w:rsidR="003C22E2" w:rsidRDefault="003C22E2" w:rsidP="003C22E2">
            <w:pPr>
              <w:pStyle w:val="PlainText"/>
            </w:pPr>
          </w:p>
          <w:p w:rsidR="003C22E2" w:rsidRDefault="003C22E2" w:rsidP="003C22E2">
            <w:pPr>
              <w:pStyle w:val="PlainText"/>
            </w:pPr>
          </w:p>
          <w:p w:rsidR="003C22E2" w:rsidRDefault="003C22E2" w:rsidP="003C22E2">
            <w:pPr>
              <w:pStyle w:val="PlainText"/>
            </w:pPr>
          </w:p>
          <w:p w:rsidR="003C22E2" w:rsidRDefault="003C22E2" w:rsidP="003C22E2">
            <w:pPr>
              <w:pStyle w:val="PlainText"/>
            </w:pPr>
          </w:p>
          <w:p w:rsidR="003C22E2" w:rsidRDefault="003C22E2" w:rsidP="003C22E2">
            <w:pPr>
              <w:pStyle w:val="PlainText"/>
            </w:pPr>
          </w:p>
          <w:p w:rsidR="003C22E2" w:rsidRDefault="003C22E2" w:rsidP="003C22E2">
            <w:pPr>
              <w:pStyle w:val="PlainText"/>
            </w:pPr>
          </w:p>
          <w:p w:rsidR="003C22E2" w:rsidRDefault="003C22E2" w:rsidP="003C22E2">
            <w:pPr>
              <w:pStyle w:val="PlainText"/>
            </w:pPr>
          </w:p>
          <w:p w:rsidR="003C22E2" w:rsidRDefault="003C22E2" w:rsidP="003C22E2">
            <w:pPr>
              <w:pStyle w:val="PlainText"/>
            </w:pPr>
          </w:p>
        </w:tc>
      </w:tr>
    </w:tbl>
    <w:p w:rsidR="008D6AF0" w:rsidRPr="00AB1375" w:rsidRDefault="008D6AF0" w:rsidP="00AB1375">
      <w:pPr>
        <w:pStyle w:val="separator"/>
      </w:pPr>
    </w:p>
    <w:tbl>
      <w:tblPr>
        <w:tblW w:w="0" w:type="auto"/>
        <w:tblLayout w:type="fixed"/>
        <w:tblLook w:val="0000"/>
      </w:tblPr>
      <w:tblGrid>
        <w:gridCol w:w="1728"/>
        <w:gridCol w:w="7740"/>
      </w:tblGrid>
      <w:tr w:rsidR="008D6AF0" w:rsidRPr="001C3A85">
        <w:tc>
          <w:tcPr>
            <w:tcW w:w="1728" w:type="dxa"/>
          </w:tcPr>
          <w:p w:rsidR="008D6AF0" w:rsidRPr="00742256" w:rsidRDefault="008D6AF0">
            <w:pPr>
              <w:pStyle w:val="Heading4"/>
              <w:rPr>
                <w:rFonts w:cs="Arial"/>
              </w:rPr>
            </w:pPr>
            <w:r w:rsidRPr="00742256">
              <w:rPr>
                <w:rFonts w:cs="Arial"/>
              </w:rPr>
              <w:t>Dashboard</w:t>
            </w:r>
          </w:p>
        </w:tc>
        <w:tc>
          <w:tcPr>
            <w:tcW w:w="7740" w:type="dxa"/>
          </w:tcPr>
          <w:p w:rsidR="00684066" w:rsidRDefault="00684066" w:rsidP="00684066">
            <w:pPr>
              <w:pStyle w:val="PlainText"/>
            </w:pPr>
            <w:r w:rsidRPr="00B27CE8">
              <w:rPr>
                <w:b/>
              </w:rPr>
              <w:t>Action:</w:t>
            </w:r>
            <w:r>
              <w:t xml:space="preserve"> Switch to the </w:t>
            </w:r>
            <w:r w:rsidRPr="00FB3B5E">
              <w:rPr>
                <w:b/>
              </w:rPr>
              <w:t>Yodle Live demo account</w:t>
            </w:r>
            <w:r w:rsidR="00FB3B5E">
              <w:rPr>
                <w:b/>
              </w:rPr>
              <w:t xml:space="preserve"> - </w:t>
            </w:r>
            <w:r w:rsidR="00FB3B5E">
              <w:t>C</w:t>
            </w:r>
            <w:r w:rsidRPr="00FB3B5E">
              <w:rPr>
                <w:b/>
              </w:rPr>
              <w:t xml:space="preserve">lient </w:t>
            </w:r>
            <w:r w:rsidR="00FB3B5E">
              <w:rPr>
                <w:b/>
              </w:rPr>
              <w:t>V</w:t>
            </w:r>
            <w:r w:rsidRPr="00FB3B5E">
              <w:rPr>
                <w:b/>
              </w:rPr>
              <w:t>iew</w:t>
            </w:r>
          </w:p>
          <w:p w:rsidR="00684066" w:rsidRDefault="00684066" w:rsidP="00684066">
            <w:pPr>
              <w:pStyle w:val="PlainText"/>
            </w:pPr>
          </w:p>
          <w:p w:rsidR="00497150" w:rsidRPr="001C3A85" w:rsidRDefault="00497150" w:rsidP="00684066">
            <w:pPr>
              <w:pStyle w:val="PlainText"/>
            </w:pPr>
          </w:p>
          <w:p w:rsidR="00FB3B5E" w:rsidRDefault="008D6AF0" w:rsidP="008D6AF0">
            <w:pPr>
              <w:rPr>
                <w:szCs w:val="24"/>
              </w:rPr>
            </w:pPr>
            <w:r w:rsidRPr="001C3A85">
              <w:rPr>
                <w:b/>
                <w:szCs w:val="24"/>
              </w:rPr>
              <w:t>Intro</w:t>
            </w:r>
            <w:r w:rsidRPr="001C3A85">
              <w:rPr>
                <w:szCs w:val="24"/>
              </w:rPr>
              <w:t>: “This is the dashboar</w:t>
            </w:r>
            <w:r w:rsidR="00FB3B5E">
              <w:rPr>
                <w:szCs w:val="24"/>
              </w:rPr>
              <w:t>d of one of our current clients”</w:t>
            </w:r>
            <w:r w:rsidRPr="001C3A85">
              <w:rPr>
                <w:szCs w:val="24"/>
              </w:rPr>
              <w:t xml:space="preserve"> </w:t>
            </w:r>
          </w:p>
          <w:p w:rsidR="00FB3B5E" w:rsidRPr="00FB3B5E" w:rsidRDefault="00FB3B5E" w:rsidP="00AC608B">
            <w:pPr>
              <w:pStyle w:val="BulletIndent1"/>
            </w:pPr>
            <w:r>
              <w:t>S</w:t>
            </w:r>
            <w:r w:rsidR="008D6AF0" w:rsidRPr="00FB3B5E">
              <w:t xml:space="preserve">hows a high level overview of what we are delivering to them each month. </w:t>
            </w:r>
            <w:r w:rsidR="00684066" w:rsidRPr="00FB3B5E">
              <w:t xml:space="preserve"> </w:t>
            </w:r>
          </w:p>
          <w:p w:rsidR="00FB3B5E" w:rsidRPr="00FB3B5E" w:rsidRDefault="00684066" w:rsidP="00AC608B">
            <w:pPr>
              <w:pStyle w:val="BulletIndent1"/>
            </w:pPr>
            <w:r w:rsidRPr="00FB3B5E">
              <w:t>T</w:t>
            </w:r>
            <w:r w:rsidR="008D6AF0" w:rsidRPr="00FB3B5E">
              <w:t xml:space="preserve">hey have a username/password to access this information 24/7 </w:t>
            </w:r>
          </w:p>
          <w:p w:rsidR="008D6AF0" w:rsidRPr="00FB3B5E" w:rsidRDefault="00FB3B5E" w:rsidP="00AC608B">
            <w:pPr>
              <w:pStyle w:val="BulletIndent1"/>
            </w:pPr>
            <w:r w:rsidRPr="00FB3B5E">
              <w:t>W</w:t>
            </w:r>
            <w:r w:rsidR="008D6AF0" w:rsidRPr="00FB3B5E">
              <w:t>hen we work together you’ll have the same access to</w:t>
            </w:r>
            <w:r>
              <w:t xml:space="preserve"> your account’s data</w:t>
            </w:r>
          </w:p>
          <w:p w:rsidR="00AC608B" w:rsidRDefault="00AC608B" w:rsidP="00497150">
            <w:pPr>
              <w:pStyle w:val="PlainText"/>
              <w:rPr>
                <w:rFonts w:cs="Times New Roman"/>
              </w:rPr>
            </w:pPr>
          </w:p>
          <w:p w:rsidR="00497150" w:rsidRDefault="00497150" w:rsidP="00497150">
            <w:pPr>
              <w:pStyle w:val="PlainText"/>
              <w:rPr>
                <w:rFonts w:cs="Times New Roman"/>
              </w:rPr>
            </w:pPr>
            <w:r>
              <w:rPr>
                <w:rFonts w:cs="Times New Roman"/>
              </w:rPr>
              <w:t>“Tell me, what type of tracking do you have today?  Exactly how many new calls/clients/dollars did you get as a result of your advertising last month?”</w:t>
            </w:r>
          </w:p>
          <w:p w:rsidR="00684066" w:rsidRDefault="00684066" w:rsidP="008D6AF0">
            <w:pPr>
              <w:rPr>
                <w:szCs w:val="24"/>
              </w:rPr>
            </w:pPr>
          </w:p>
          <w:p w:rsidR="00D31E56" w:rsidRDefault="00D31E56" w:rsidP="00FB3B5E">
            <w:pPr>
              <w:pStyle w:val="PlainText"/>
              <w:rPr>
                <w:szCs w:val="24"/>
              </w:rPr>
            </w:pPr>
            <w:r w:rsidRPr="00B27CE8">
              <w:rPr>
                <w:b/>
              </w:rPr>
              <w:t>Action:</w:t>
            </w:r>
            <w:r>
              <w:t xml:space="preserve"> Point out “</w:t>
            </w:r>
            <w:r w:rsidRPr="00FB3B5E">
              <w:rPr>
                <w:b/>
              </w:rPr>
              <w:t>Your Calls &amp; Emails</w:t>
            </w:r>
            <w:r>
              <w:t xml:space="preserve">”  </w:t>
            </w:r>
            <w:r>
              <w:rPr>
                <w:szCs w:val="24"/>
              </w:rPr>
              <w:t xml:space="preserve"> </w:t>
            </w:r>
          </w:p>
          <w:p w:rsidR="00FB3B5E" w:rsidRPr="00FB3B5E" w:rsidRDefault="00B16202" w:rsidP="00AC608B">
            <w:pPr>
              <w:pStyle w:val="BulletIndent1"/>
            </w:pPr>
            <w:r w:rsidRPr="00FB3B5E">
              <w:t xml:space="preserve">Here </w:t>
            </w:r>
            <w:r w:rsidR="00684066" w:rsidRPr="00FB3B5E">
              <w:t>you’ll see that we generate</w:t>
            </w:r>
            <w:r w:rsidRPr="00FB3B5E">
              <w:t>d</w:t>
            </w:r>
            <w:r w:rsidR="00684066" w:rsidRPr="00FB3B5E">
              <w:t xml:space="preserve"> </w:t>
            </w:r>
            <w:r w:rsidR="00AB1375">
              <w:t>[</w:t>
            </w:r>
            <w:r w:rsidR="00FB3B5E">
              <w:t>X</w:t>
            </w:r>
            <w:r w:rsidR="00684066" w:rsidRPr="00FB3B5E">
              <w:t xml:space="preserve"> inquiries in </w:t>
            </w:r>
            <w:r w:rsidR="00AB1375">
              <w:t>(Month)]</w:t>
            </w:r>
          </w:p>
          <w:p w:rsidR="00684066" w:rsidRPr="00FB3B5E" w:rsidRDefault="00DB4C89" w:rsidP="00AC608B">
            <w:pPr>
              <w:pStyle w:val="BulletIndent1"/>
            </w:pPr>
            <w:r w:rsidRPr="00FB3B5E">
              <w:t xml:space="preserve">I can prove to you that each one of </w:t>
            </w:r>
            <w:r w:rsidR="00684066" w:rsidRPr="00FB3B5E">
              <w:t>these came from us</w:t>
            </w:r>
            <w:r w:rsidR="003A7484">
              <w:t>, do you remember how we track this?</w:t>
            </w:r>
          </w:p>
          <w:p w:rsidR="00FB3B5E" w:rsidRDefault="005A08ED" w:rsidP="00AC608B">
            <w:pPr>
              <w:pStyle w:val="BulletIndent1"/>
            </w:pPr>
            <w:r>
              <w:t>I</w:t>
            </w:r>
            <w:r w:rsidR="00DB4C89" w:rsidRPr="00FB3B5E">
              <w:t xml:space="preserve">n </w:t>
            </w:r>
            <w:r w:rsidR="00FB3B5E" w:rsidRPr="00FB3B5E">
              <w:t>(</w:t>
            </w:r>
            <w:r w:rsidR="00FB3B5E">
              <w:t xml:space="preserve">Next </w:t>
            </w:r>
            <w:r w:rsidR="00FB3B5E" w:rsidRPr="00FB3B5E">
              <w:t>Month)</w:t>
            </w:r>
            <w:r w:rsidR="00684066" w:rsidRPr="00FB3B5E">
              <w:t>, we saw an uptick, an increase in inquiries</w:t>
            </w:r>
            <w:r w:rsidR="00DB4C89" w:rsidRPr="00FB3B5E">
              <w:t xml:space="preserve"> to </w:t>
            </w:r>
            <w:r w:rsidR="00FB3B5E" w:rsidRPr="00FB3B5E">
              <w:t>(Y)</w:t>
            </w:r>
            <w:r w:rsidR="00684066" w:rsidRPr="00FB3B5E">
              <w:t xml:space="preserve">. </w:t>
            </w:r>
          </w:p>
          <w:p w:rsidR="00FB3B5E" w:rsidRPr="00FB3B5E" w:rsidRDefault="00684066" w:rsidP="00AC608B">
            <w:pPr>
              <w:pStyle w:val="BulletIndent1"/>
            </w:pPr>
            <w:r w:rsidRPr="00FB3B5E">
              <w:t>What I like the most</w:t>
            </w:r>
            <w:r w:rsidR="00DB4C89" w:rsidRPr="00FB3B5E">
              <w:t xml:space="preserve"> about this</w:t>
            </w:r>
            <w:r w:rsidRPr="00FB3B5E">
              <w:t xml:space="preserve"> is that he </w:t>
            </w:r>
            <w:r w:rsidR="00DB4C89" w:rsidRPr="00FB3B5E">
              <w:t xml:space="preserve">didn’t </w:t>
            </w:r>
            <w:r w:rsidRPr="00FB3B5E">
              <w:t xml:space="preserve">spend a penny more </w:t>
            </w:r>
            <w:r w:rsidR="00DB4C89" w:rsidRPr="00FB3B5E">
              <w:t>than the month before</w:t>
            </w:r>
            <w:r w:rsidRPr="00FB3B5E">
              <w:t xml:space="preserve">.  </w:t>
            </w:r>
          </w:p>
          <w:p w:rsidR="00684066" w:rsidRPr="00FB3B5E" w:rsidRDefault="00DB4C89" w:rsidP="00AC608B">
            <w:pPr>
              <w:pStyle w:val="BulletIndent1"/>
            </w:pPr>
            <w:r w:rsidRPr="00FB3B5E">
              <w:t xml:space="preserve">Our </w:t>
            </w:r>
            <w:proofErr w:type="spellStart"/>
            <w:r w:rsidRPr="00FB3B5E">
              <w:t>ClickRank</w:t>
            </w:r>
            <w:proofErr w:type="spellEnd"/>
            <w:r w:rsidRPr="00FB3B5E">
              <w:t xml:space="preserve"> technology literally</w:t>
            </w:r>
            <w:r w:rsidR="00684066" w:rsidRPr="00FB3B5E">
              <w:t xml:space="preserve"> works to get you more leads</w:t>
            </w:r>
            <w:r w:rsidRPr="00FB3B5E">
              <w:t xml:space="preserve"> each month</w:t>
            </w:r>
            <w:r w:rsidR="00684066" w:rsidRPr="00FB3B5E">
              <w:t>, without spending any additional money.</w:t>
            </w:r>
          </w:p>
          <w:p w:rsidR="00AC608B" w:rsidRDefault="00AC608B" w:rsidP="00D31E56">
            <w:pPr>
              <w:pStyle w:val="PlainText"/>
              <w:rPr>
                <w:b/>
              </w:rPr>
            </w:pPr>
          </w:p>
          <w:p w:rsidR="00DB4C89" w:rsidRPr="001C3A85" w:rsidRDefault="00D31E56" w:rsidP="00D31E56">
            <w:pPr>
              <w:pStyle w:val="PlainText"/>
            </w:pPr>
            <w:r w:rsidRPr="00B27CE8">
              <w:rPr>
                <w:b/>
              </w:rPr>
              <w:t>Action:</w:t>
            </w:r>
            <w:r>
              <w:t xml:space="preserve"> Point out </w:t>
            </w:r>
            <w:r w:rsidR="00DB4C89">
              <w:t xml:space="preserve">the </w:t>
            </w:r>
            <w:r>
              <w:t>“</w:t>
            </w:r>
            <w:r w:rsidRPr="00FB3B5E">
              <w:rPr>
                <w:b/>
              </w:rPr>
              <w:t>Campaign Summary</w:t>
            </w:r>
            <w:r>
              <w:t>”</w:t>
            </w:r>
          </w:p>
          <w:p w:rsidR="00FB3B5E" w:rsidRPr="00CB6AFA" w:rsidRDefault="00684066" w:rsidP="00CB6AFA">
            <w:pPr>
              <w:pStyle w:val="BulletIndent1"/>
            </w:pPr>
            <w:r w:rsidRPr="00CB6AFA">
              <w:t xml:space="preserve">We also track the </w:t>
            </w:r>
            <w:r w:rsidR="00DB4C89" w:rsidRPr="00CB6AFA">
              <w:t>number of people who visit your site</w:t>
            </w:r>
            <w:r w:rsidRPr="00CB6AFA">
              <w:t xml:space="preserve">.  </w:t>
            </w:r>
          </w:p>
          <w:p w:rsidR="00FB3B5E" w:rsidRPr="00CB6AFA" w:rsidRDefault="00FB3B5E" w:rsidP="00CB6AFA">
            <w:pPr>
              <w:pStyle w:val="BulletIndent1"/>
            </w:pPr>
            <w:r w:rsidRPr="00CB6AFA">
              <w:t>T</w:t>
            </w:r>
            <w:r w:rsidR="00684066" w:rsidRPr="00CB6AFA">
              <w:t>he sites that we build convert</w:t>
            </w:r>
            <w:r w:rsidR="00DB4C89" w:rsidRPr="00CB6AFA">
              <w:t xml:space="preserve"> at an</w:t>
            </w:r>
            <w:r w:rsidR="00684066" w:rsidRPr="00CB6AFA">
              <w:t xml:space="preserve"> incredibly high</w:t>
            </w:r>
            <w:r w:rsidR="00DB4C89" w:rsidRPr="00CB6AFA">
              <w:t xml:space="preserve"> rate</w:t>
            </w:r>
            <w:r w:rsidR="00684066" w:rsidRPr="00CB6AFA">
              <w:t xml:space="preserve">.  </w:t>
            </w:r>
          </w:p>
          <w:p w:rsidR="00FB3B5E" w:rsidRPr="00CB6AFA" w:rsidRDefault="00684066" w:rsidP="00CB6AFA">
            <w:pPr>
              <w:pStyle w:val="BulletIndent1"/>
            </w:pPr>
            <w:r w:rsidRPr="00CB6AFA">
              <w:t xml:space="preserve">For this client, we’re converting at </w:t>
            </w:r>
            <w:r w:rsidR="00FB3B5E" w:rsidRPr="00CB6AFA">
              <w:t>(</w:t>
            </w:r>
            <w:proofErr w:type="gramStart"/>
            <w:r w:rsidR="00FB3B5E" w:rsidRPr="00CB6AFA">
              <w:t>X</w:t>
            </w:r>
            <w:r w:rsidRPr="00CB6AFA">
              <w:t>%</w:t>
            </w:r>
            <w:proofErr w:type="gramEnd"/>
            <w:r w:rsidR="00FB3B5E" w:rsidRPr="00CB6AFA">
              <w:t>)</w:t>
            </w:r>
            <w:r w:rsidRPr="00CB6AFA">
              <w:t xml:space="preserve">  </w:t>
            </w:r>
          </w:p>
          <w:p w:rsidR="00FB3B5E" w:rsidRPr="00CB6AFA" w:rsidRDefault="005A08ED" w:rsidP="00CB6AFA">
            <w:pPr>
              <w:pStyle w:val="BulletIndent1"/>
            </w:pPr>
            <w:r w:rsidRPr="00CB6AFA">
              <w:t>W</w:t>
            </w:r>
            <w:r w:rsidR="00DB4C89" w:rsidRPr="00CB6AFA">
              <w:t xml:space="preserve">hile visits are an important aspect of the campaign, what we should really </w:t>
            </w:r>
            <w:r w:rsidR="00684066" w:rsidRPr="00CB6AFA">
              <w:t xml:space="preserve">focus </w:t>
            </w:r>
            <w:r w:rsidR="00DB4C89" w:rsidRPr="00CB6AFA">
              <w:t xml:space="preserve">on </w:t>
            </w:r>
            <w:r w:rsidR="00684066" w:rsidRPr="00CB6AFA">
              <w:t>is the number of calls &amp; emails</w:t>
            </w:r>
          </w:p>
          <w:p w:rsidR="00684066" w:rsidRPr="00CB6AFA" w:rsidRDefault="00FB3B5E" w:rsidP="00CB6AFA">
            <w:pPr>
              <w:pStyle w:val="BulletIndent1"/>
            </w:pPr>
            <w:r w:rsidRPr="00CB6AFA">
              <w:t>I</w:t>
            </w:r>
            <w:r w:rsidR="00684066" w:rsidRPr="00CB6AFA">
              <w:t>n a rolling 30 day pe</w:t>
            </w:r>
            <w:r w:rsidR="00DB4C89" w:rsidRPr="00CB6AFA">
              <w:t>r</w:t>
            </w:r>
            <w:r w:rsidR="00684066" w:rsidRPr="00CB6AFA">
              <w:t>iod we generated</w:t>
            </w:r>
            <w:r w:rsidRPr="00CB6AFA">
              <w:t xml:space="preserve"> (Y)</w:t>
            </w:r>
            <w:r w:rsidR="00DB4C89" w:rsidRPr="00CB6AFA">
              <w:t xml:space="preserve"> for this client</w:t>
            </w:r>
            <w:r w:rsidR="00684066" w:rsidRPr="00CB6AFA">
              <w:t>.</w:t>
            </w:r>
          </w:p>
          <w:p w:rsidR="00FD7CC9" w:rsidRPr="00CB6AFA" w:rsidRDefault="00FD7CC9" w:rsidP="00CB6AFA">
            <w:pPr>
              <w:pStyle w:val="BulletIndent1"/>
            </w:pPr>
            <w:r w:rsidRPr="00CB6AFA">
              <w:t>So let’s figure out how much money we made him:  He got X</w:t>
            </w:r>
            <w:r w:rsidR="00B66978" w:rsidRPr="00CB6AFA">
              <w:t xml:space="preserve"> calls and if he converts calls to clients at the same rate as you he got Y clients.  At an average of $Z per client he made $AA dollars last month.</w:t>
            </w:r>
          </w:p>
          <w:p w:rsidR="00CB6AFA" w:rsidRPr="00CB6AFA" w:rsidRDefault="00B66978" w:rsidP="00CB6AFA">
            <w:pPr>
              <w:pStyle w:val="BulletIndent1"/>
            </w:pPr>
            <w:r w:rsidRPr="00CB6AFA">
              <w:t>Do you see why we gre</w:t>
            </w:r>
            <w:r w:rsidR="002C1CCC" w:rsidRPr="00CB6AFA">
              <w:t>w</w:t>
            </w:r>
            <w:r w:rsidR="003A7484">
              <w:t xml:space="preserve"> 150% last year?</w:t>
            </w:r>
          </w:p>
          <w:p w:rsidR="00B66978" w:rsidRPr="00CB6AFA" w:rsidRDefault="00B66978" w:rsidP="00CB6AFA">
            <w:pPr>
              <w:pStyle w:val="BulletIndent3"/>
            </w:pPr>
            <w:r w:rsidRPr="00CB6AFA">
              <w:t>We are making our clients a lot of money!</w:t>
            </w:r>
          </w:p>
          <w:p w:rsidR="00CB6AFA" w:rsidRDefault="00CB6AFA" w:rsidP="00A06C82">
            <w:pPr>
              <w:rPr>
                <w:b/>
                <w:szCs w:val="24"/>
              </w:rPr>
            </w:pPr>
          </w:p>
          <w:p w:rsidR="00A06C82" w:rsidRDefault="00A06C82" w:rsidP="00A06C82">
            <w:pPr>
              <w:rPr>
                <w:b/>
                <w:szCs w:val="24"/>
              </w:rPr>
            </w:pPr>
            <w:r w:rsidRPr="00F25C32">
              <w:rPr>
                <w:b/>
                <w:szCs w:val="24"/>
              </w:rPr>
              <w:t>Discuss PAIN point again</w:t>
            </w:r>
          </w:p>
          <w:p w:rsidR="00CB6AFA" w:rsidRPr="00F25C32" w:rsidRDefault="00CB6AFA" w:rsidP="00A06C82">
            <w:pPr>
              <w:rPr>
                <w:b/>
                <w:szCs w:val="24"/>
              </w:rPr>
            </w:pPr>
          </w:p>
          <w:p w:rsidR="00684066" w:rsidRDefault="00684066" w:rsidP="00684066">
            <w:pPr>
              <w:rPr>
                <w:szCs w:val="24"/>
              </w:rPr>
            </w:pPr>
          </w:p>
          <w:p w:rsidR="003C22E2" w:rsidRDefault="003C22E2" w:rsidP="00684066">
            <w:pPr>
              <w:rPr>
                <w:szCs w:val="24"/>
              </w:rPr>
            </w:pPr>
          </w:p>
          <w:p w:rsidR="003C22E2" w:rsidRDefault="003C22E2" w:rsidP="00684066">
            <w:pPr>
              <w:rPr>
                <w:szCs w:val="24"/>
              </w:rPr>
            </w:pPr>
          </w:p>
          <w:p w:rsidR="003C22E2" w:rsidRDefault="003C22E2" w:rsidP="00684066">
            <w:pPr>
              <w:rPr>
                <w:szCs w:val="24"/>
              </w:rPr>
            </w:pPr>
          </w:p>
          <w:p w:rsidR="003C22E2" w:rsidRDefault="003C22E2" w:rsidP="00684066">
            <w:pPr>
              <w:rPr>
                <w:szCs w:val="24"/>
              </w:rPr>
            </w:pPr>
          </w:p>
          <w:p w:rsidR="003C22E2" w:rsidRDefault="003C22E2" w:rsidP="00684066">
            <w:pPr>
              <w:rPr>
                <w:szCs w:val="24"/>
              </w:rPr>
            </w:pPr>
          </w:p>
          <w:p w:rsidR="003C22E2" w:rsidRDefault="003C22E2" w:rsidP="00684066">
            <w:pPr>
              <w:rPr>
                <w:szCs w:val="24"/>
              </w:rPr>
            </w:pPr>
          </w:p>
          <w:p w:rsidR="003C22E2" w:rsidRDefault="003C22E2" w:rsidP="00684066">
            <w:pPr>
              <w:rPr>
                <w:szCs w:val="24"/>
              </w:rPr>
            </w:pPr>
          </w:p>
          <w:p w:rsidR="006D4C6A" w:rsidRDefault="00D31E56" w:rsidP="00D31E56">
            <w:pPr>
              <w:pStyle w:val="PlainText"/>
            </w:pPr>
            <w:r w:rsidRPr="00B27CE8">
              <w:rPr>
                <w:b/>
              </w:rPr>
              <w:t>Action:</w:t>
            </w:r>
            <w:r>
              <w:t xml:space="preserve"> Point out “</w:t>
            </w:r>
            <w:r w:rsidRPr="00FB3B5E">
              <w:rPr>
                <w:b/>
              </w:rPr>
              <w:t>Contact Yodle</w:t>
            </w:r>
            <w:r>
              <w:t>”</w:t>
            </w:r>
          </w:p>
          <w:p w:rsidR="00281E4D" w:rsidRPr="001C3A85" w:rsidRDefault="00281E4D" w:rsidP="00D31E56">
            <w:pPr>
              <w:pStyle w:val="PlainText"/>
            </w:pPr>
          </w:p>
          <w:p w:rsidR="00281E4D" w:rsidRPr="00281E4D" w:rsidRDefault="00281E4D" w:rsidP="00AC608B">
            <w:pPr>
              <w:pStyle w:val="BulletIndent1"/>
            </w:pPr>
            <w:r w:rsidRPr="00281E4D">
              <w:t xml:space="preserve">Do you have anybody in your office that is paid a salary to measure how much money you make on how much you spend? </w:t>
            </w:r>
          </w:p>
          <w:p w:rsidR="005A08ED" w:rsidRPr="005A08ED" w:rsidRDefault="005A08ED" w:rsidP="00AC608B">
            <w:pPr>
              <w:pStyle w:val="BulletIndent1"/>
            </w:pPr>
            <w:r w:rsidRPr="00281E4D">
              <w:t>B</w:t>
            </w:r>
            <w:r w:rsidR="00D31E56" w:rsidRPr="00281E4D">
              <w:t>eyond my role and our relationship</w:t>
            </w:r>
            <w:r w:rsidR="00D31E56" w:rsidRPr="005A08ED">
              <w:t xml:space="preserve">, each client is assigned their own dedicated </w:t>
            </w:r>
            <w:r w:rsidRPr="005A08ED">
              <w:rPr>
                <w:b/>
              </w:rPr>
              <w:t>M</w:t>
            </w:r>
            <w:r w:rsidR="00D31E56" w:rsidRPr="005A08ED">
              <w:rPr>
                <w:b/>
              </w:rPr>
              <w:t xml:space="preserve">arketing </w:t>
            </w:r>
            <w:r w:rsidRPr="005A08ED">
              <w:rPr>
                <w:b/>
              </w:rPr>
              <w:t>S</w:t>
            </w:r>
            <w:r w:rsidR="00D31E56" w:rsidRPr="005A08ED">
              <w:rPr>
                <w:b/>
              </w:rPr>
              <w:t>pecialist</w:t>
            </w:r>
          </w:p>
          <w:p w:rsidR="00F40DF0" w:rsidRDefault="00F40DF0" w:rsidP="00AC608B">
            <w:pPr>
              <w:pStyle w:val="BulletIndent1"/>
            </w:pPr>
            <w:r>
              <w:t xml:space="preserve">Our </w:t>
            </w:r>
            <w:r w:rsidR="001410D5">
              <w:t>Marketing Specialists</w:t>
            </w:r>
            <w:r>
              <w:t xml:space="preserve"> are experts in [industry] and have hundreds of accounts to use data from to improve your campaign</w:t>
            </w:r>
          </w:p>
          <w:p w:rsidR="005A08ED" w:rsidRPr="005A08ED" w:rsidRDefault="005A08ED" w:rsidP="00AC608B">
            <w:pPr>
              <w:pStyle w:val="BulletIndent1"/>
            </w:pPr>
            <w:r w:rsidRPr="005A08ED">
              <w:t>T</w:t>
            </w:r>
            <w:r w:rsidR="00D31E56" w:rsidRPr="005A08ED">
              <w:t xml:space="preserve">his person is responsible for monitoring </w:t>
            </w:r>
            <w:r w:rsidR="006D4C6A" w:rsidRPr="005A08ED">
              <w:t>your campai</w:t>
            </w:r>
            <w:r w:rsidR="00D31E56" w:rsidRPr="005A08ED">
              <w:t>g</w:t>
            </w:r>
            <w:r w:rsidR="006D4C6A" w:rsidRPr="005A08ED">
              <w:t>n</w:t>
            </w:r>
            <w:r w:rsidR="00D31E56" w:rsidRPr="005A08ED">
              <w:t xml:space="preserve"> and getting you the best possible results.  </w:t>
            </w:r>
          </w:p>
          <w:p w:rsidR="006D4C6A" w:rsidRPr="005A08ED" w:rsidRDefault="005A08ED" w:rsidP="00AC608B">
            <w:pPr>
              <w:pStyle w:val="BulletIndent1"/>
            </w:pPr>
            <w:r w:rsidRPr="005A08ED">
              <w:t>She will</w:t>
            </w:r>
            <w:r w:rsidR="00D31E56" w:rsidRPr="005A08ED">
              <w:t xml:space="preserve"> reach out periodically and </w:t>
            </w:r>
            <w:r w:rsidR="006D4C6A" w:rsidRPr="005A08ED">
              <w:t>a typical conversation may go like this.”</w:t>
            </w:r>
          </w:p>
          <w:p w:rsidR="005A08ED" w:rsidRPr="005A08ED" w:rsidRDefault="006D4C6A" w:rsidP="00AC608B">
            <w:pPr>
              <w:pStyle w:val="BulletIndent3"/>
            </w:pPr>
            <w:r w:rsidRPr="005A08ED">
              <w:t xml:space="preserve">Perhaps she’ll say that she has been seeing lots of search volume for </w:t>
            </w:r>
            <w:r w:rsidR="005A08ED">
              <w:t>(</w:t>
            </w:r>
            <w:r w:rsidRPr="005A08ED">
              <w:t>teeth whitening</w:t>
            </w:r>
            <w:r w:rsidR="005A08ED">
              <w:t>)</w:t>
            </w:r>
            <w:r w:rsidRPr="005A08ED">
              <w:t xml:space="preserve"> and she might suggest </w:t>
            </w:r>
            <w:r w:rsidR="005A08ED">
              <w:t>you</w:t>
            </w:r>
            <w:r w:rsidRPr="005A08ED">
              <w:t xml:space="preserve"> go after that </w:t>
            </w:r>
            <w:r w:rsidR="005A08ED">
              <w:t xml:space="preserve">KW </w:t>
            </w:r>
            <w:r w:rsidRPr="005A08ED">
              <w:t xml:space="preserve">as well  </w:t>
            </w:r>
          </w:p>
          <w:p w:rsidR="005A08ED" w:rsidRPr="005A08ED" w:rsidRDefault="005A08ED" w:rsidP="00AC608B">
            <w:pPr>
              <w:pStyle w:val="BulletIndent3"/>
            </w:pPr>
            <w:r>
              <w:t>M</w:t>
            </w:r>
            <w:r w:rsidR="006D4C6A" w:rsidRPr="005A08ED">
              <w:t xml:space="preserve">aybe she’ll mention that there appears to be some search volume just outside of the area </w:t>
            </w:r>
            <w:r>
              <w:t>you</w:t>
            </w:r>
            <w:r w:rsidR="006D4C6A" w:rsidRPr="005A08ED">
              <w:t xml:space="preserve"> are currently targeting and may ask if you would like to go after a larger audience </w:t>
            </w:r>
          </w:p>
          <w:p w:rsidR="00AC608B" w:rsidRDefault="00AC608B" w:rsidP="008D6AF0">
            <w:pPr>
              <w:rPr>
                <w:b/>
                <w:szCs w:val="24"/>
              </w:rPr>
            </w:pPr>
          </w:p>
          <w:p w:rsidR="00615C03" w:rsidRDefault="00615C03" w:rsidP="008D6AF0">
            <w:pPr>
              <w:rPr>
                <w:b/>
                <w:szCs w:val="24"/>
              </w:rPr>
            </w:pPr>
          </w:p>
          <w:p w:rsidR="008D6AF0" w:rsidRDefault="008D6AF0" w:rsidP="003A7484">
            <w:r w:rsidRPr="001C3A85">
              <w:rPr>
                <w:b/>
                <w:szCs w:val="24"/>
              </w:rPr>
              <w:t>Transition</w:t>
            </w:r>
            <w:r w:rsidRPr="001C3A85">
              <w:rPr>
                <w:szCs w:val="24"/>
              </w:rPr>
              <w:t xml:space="preserve">: “So for </w:t>
            </w:r>
            <w:r w:rsidR="00AB1375">
              <w:rPr>
                <w:szCs w:val="24"/>
              </w:rPr>
              <w:t>your d</w:t>
            </w:r>
            <w:r w:rsidR="005A08ED" w:rsidRPr="005A08ED">
              <w:t>edicated Marketing Specialist</w:t>
            </w:r>
            <w:r w:rsidR="00AB1375">
              <w:t>, a</w:t>
            </w:r>
            <w:r w:rsidRPr="001C3A85">
              <w:t>ccess to this great platform</w:t>
            </w:r>
            <w:r w:rsidR="00AB1375">
              <w:t>, and everything else I’m about to show you</w:t>
            </w:r>
            <w:r w:rsidR="003A7484">
              <w:t>, i</w:t>
            </w:r>
            <w:r w:rsidRPr="00F25C32">
              <w:t xml:space="preserve">t’s just </w:t>
            </w:r>
            <w:r w:rsidRPr="00F25C32">
              <w:rPr>
                <w:b/>
              </w:rPr>
              <w:t>$69/month</w:t>
            </w:r>
            <w:r w:rsidRPr="00F25C32">
              <w:t>, fair enough?”</w:t>
            </w:r>
          </w:p>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Default="003C22E2" w:rsidP="003A7484"/>
          <w:p w:rsidR="003C22E2" w:rsidRPr="001C3A85" w:rsidRDefault="003C22E2" w:rsidP="003A7484"/>
        </w:tc>
      </w:tr>
    </w:tbl>
    <w:p w:rsidR="008D6AF0" w:rsidRPr="001C3A85" w:rsidRDefault="008D6AF0" w:rsidP="008D6AF0">
      <w:pPr>
        <w:pStyle w:val="separator"/>
      </w:pPr>
    </w:p>
    <w:tbl>
      <w:tblPr>
        <w:tblW w:w="0" w:type="auto"/>
        <w:tblLayout w:type="fixed"/>
        <w:tblLook w:val="0000"/>
      </w:tblPr>
      <w:tblGrid>
        <w:gridCol w:w="1728"/>
        <w:gridCol w:w="7740"/>
      </w:tblGrid>
      <w:tr w:rsidR="008D6AF0" w:rsidRPr="001C3A85">
        <w:tc>
          <w:tcPr>
            <w:tcW w:w="1728" w:type="dxa"/>
          </w:tcPr>
          <w:p w:rsidR="008D6AF0" w:rsidRPr="00742256" w:rsidRDefault="008D6AF0">
            <w:pPr>
              <w:pStyle w:val="Heading4"/>
              <w:rPr>
                <w:rFonts w:cs="Arial"/>
              </w:rPr>
            </w:pPr>
            <w:r w:rsidRPr="00742256">
              <w:rPr>
                <w:rFonts w:cs="Arial"/>
              </w:rPr>
              <w:t>Contact Manager</w:t>
            </w:r>
          </w:p>
        </w:tc>
        <w:tc>
          <w:tcPr>
            <w:tcW w:w="7740" w:type="dxa"/>
          </w:tcPr>
          <w:p w:rsidR="006D4C6A" w:rsidRDefault="006D4C6A" w:rsidP="006D4C6A">
            <w:pPr>
              <w:pStyle w:val="PlainText"/>
            </w:pPr>
            <w:r w:rsidRPr="00B27CE8">
              <w:rPr>
                <w:b/>
              </w:rPr>
              <w:t>Action:</w:t>
            </w:r>
            <w:r>
              <w:t xml:space="preserve"> </w:t>
            </w:r>
            <w:r w:rsidR="005A08ED">
              <w:t xml:space="preserve"> </w:t>
            </w:r>
            <w:r>
              <w:t xml:space="preserve">Switch to the </w:t>
            </w:r>
            <w:r w:rsidRPr="005A08ED">
              <w:rPr>
                <w:b/>
              </w:rPr>
              <w:t>Contact Manager</w:t>
            </w:r>
            <w:r w:rsidR="005A08ED" w:rsidRPr="005A08ED">
              <w:rPr>
                <w:b/>
              </w:rPr>
              <w:t xml:space="preserve"> - </w:t>
            </w:r>
            <w:r w:rsidR="001F6504">
              <w:rPr>
                <w:b/>
              </w:rPr>
              <w:t>C</w:t>
            </w:r>
            <w:r w:rsidRPr="005A08ED">
              <w:rPr>
                <w:b/>
              </w:rPr>
              <w:t xml:space="preserve">lient </w:t>
            </w:r>
            <w:r w:rsidR="001F6504">
              <w:rPr>
                <w:b/>
              </w:rPr>
              <w:t>V</w:t>
            </w:r>
            <w:r w:rsidRPr="005A08ED">
              <w:rPr>
                <w:b/>
              </w:rPr>
              <w:t>iew.</w:t>
            </w:r>
            <w:r>
              <w:t xml:space="preserve">  </w:t>
            </w:r>
          </w:p>
          <w:p w:rsidR="00F61A28" w:rsidRDefault="00F61A28" w:rsidP="008D6AF0">
            <w:pPr>
              <w:rPr>
                <w:b/>
                <w:szCs w:val="24"/>
              </w:rPr>
            </w:pPr>
          </w:p>
          <w:p w:rsidR="00DA0D7A" w:rsidRPr="00F25C32" w:rsidRDefault="008D6AF0" w:rsidP="008D6AF0">
            <w:pPr>
              <w:rPr>
                <w:szCs w:val="24"/>
              </w:rPr>
            </w:pPr>
            <w:r w:rsidRPr="001C3A85">
              <w:rPr>
                <w:b/>
                <w:szCs w:val="24"/>
              </w:rPr>
              <w:t>Intro</w:t>
            </w:r>
            <w:r w:rsidRPr="001C3A85">
              <w:rPr>
                <w:szCs w:val="24"/>
              </w:rPr>
              <w:t xml:space="preserve">: “The </w:t>
            </w:r>
            <w:r w:rsidR="006D4C6A" w:rsidRPr="00F25C32">
              <w:rPr>
                <w:szCs w:val="24"/>
              </w:rPr>
              <w:t>Contact Manager</w:t>
            </w:r>
            <w:r w:rsidRPr="00F25C32">
              <w:rPr>
                <w:szCs w:val="24"/>
              </w:rPr>
              <w:t xml:space="preserve"> is the bread and butter of what we bring to the table</w:t>
            </w:r>
            <w:r w:rsidR="008A0915">
              <w:rPr>
                <w:szCs w:val="24"/>
              </w:rPr>
              <w:t xml:space="preserve"> and this is where my clients spend most of their time</w:t>
            </w:r>
            <w:r w:rsidRPr="00F25C32">
              <w:rPr>
                <w:szCs w:val="24"/>
              </w:rPr>
              <w:t>.</w:t>
            </w:r>
            <w:r w:rsidR="006D4C6A" w:rsidRPr="00F25C32">
              <w:rPr>
                <w:szCs w:val="24"/>
              </w:rPr>
              <w:t>”</w:t>
            </w:r>
            <w:r w:rsidRPr="00F25C32">
              <w:rPr>
                <w:szCs w:val="24"/>
              </w:rPr>
              <w:t xml:space="preserve">  </w:t>
            </w:r>
          </w:p>
          <w:p w:rsidR="005A08ED" w:rsidRPr="005A08ED" w:rsidRDefault="008A0915" w:rsidP="00AC608B">
            <w:pPr>
              <w:pStyle w:val="BulletIndent1"/>
            </w:pPr>
            <w:r>
              <w:t>You can see here every person who called you as a result of your Yodle advertising in addition to who called, where they called from and you can even download and listen to a recording of that call!</w:t>
            </w:r>
          </w:p>
          <w:p w:rsidR="00DA0D7A" w:rsidRDefault="00DA0D7A" w:rsidP="008D6AF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509"/>
            </w:tblGrid>
            <w:tr w:rsidR="00251615" w:rsidTr="00251615">
              <w:tc>
                <w:tcPr>
                  <w:tcW w:w="7509" w:type="dxa"/>
                  <w:shd w:val="clear" w:color="auto" w:fill="FFFF00"/>
                </w:tcPr>
                <w:p w:rsidR="00251615" w:rsidRDefault="00251615" w:rsidP="00251615">
                  <w:pPr>
                    <w:rPr>
                      <w:szCs w:val="24"/>
                    </w:rPr>
                  </w:pPr>
                  <w:r w:rsidRPr="006D4C6A">
                    <w:rPr>
                      <w:b/>
                      <w:szCs w:val="24"/>
                    </w:rPr>
                    <w:t>Reminder:</w:t>
                  </w:r>
                  <w:r>
                    <w:rPr>
                      <w:szCs w:val="24"/>
                    </w:rPr>
                    <w:t xml:space="preserve">  If your prospect is an attorney or in the medical field, say this: </w:t>
                  </w:r>
                </w:p>
                <w:p w:rsidR="00251615" w:rsidRDefault="00251615" w:rsidP="00251615">
                  <w:pPr>
                    <w:pStyle w:val="BulletIndent1"/>
                    <w:rPr>
                      <w:szCs w:val="24"/>
                    </w:rPr>
                  </w:pPr>
                  <w:r w:rsidRPr="00955CC7">
                    <w:t>“Now, due to [HIPAA, or Client/Attorney Privilege], I cannot actually show you the calls we are delivering to this client, but let’s take a look at someone in one of our non protected segments.”</w:t>
                  </w:r>
                </w:p>
              </w:tc>
            </w:tr>
          </w:tbl>
          <w:p w:rsidR="00F40DF0" w:rsidRDefault="00F40DF0" w:rsidP="006D4C6A">
            <w:pPr>
              <w:pStyle w:val="PlainText"/>
            </w:pPr>
          </w:p>
          <w:tbl>
            <w:tblPr>
              <w:tblStyle w:val="Table3Deffects1"/>
              <w:tblW w:w="0" w:type="auto"/>
              <w:tblLayout w:type="fixed"/>
              <w:tblLook w:val="04A0"/>
            </w:tblPr>
            <w:tblGrid>
              <w:gridCol w:w="7509"/>
            </w:tblGrid>
            <w:tr w:rsidR="005A3FCB" w:rsidTr="005A3FCB">
              <w:trPr>
                <w:cnfStyle w:val="100000000000"/>
              </w:trPr>
              <w:tc>
                <w:tcPr>
                  <w:cnfStyle w:val="001000000100"/>
                  <w:tcW w:w="7509" w:type="dxa"/>
                </w:tcPr>
                <w:p w:rsidR="00A5626B" w:rsidRDefault="00A5626B" w:rsidP="00A5626B">
                  <w:pPr>
                    <w:pStyle w:val="PlainText"/>
                    <w:rPr>
                      <w:color w:val="auto"/>
                    </w:rPr>
                  </w:pPr>
                  <w:r>
                    <w:rPr>
                      <w:color w:val="auto"/>
                    </w:rPr>
                    <w:t>Feature Point</w:t>
                  </w:r>
                </w:p>
                <w:p w:rsidR="005A3FCB" w:rsidRPr="005A3FCB" w:rsidRDefault="005A3FCB" w:rsidP="005A3FCB">
                  <w:pPr>
                    <w:pStyle w:val="PlainText"/>
                    <w:rPr>
                      <w:b w:val="0"/>
                      <w:color w:val="auto"/>
                      <w:szCs w:val="24"/>
                    </w:rPr>
                  </w:pPr>
                  <w:r w:rsidRPr="005A3FCB">
                    <w:rPr>
                      <w:b w:val="0"/>
                      <w:color w:val="auto"/>
                    </w:rPr>
                    <w:t>Open up one of the calls.  Make sure you have reviewed the call ahead of time.</w:t>
                  </w:r>
                </w:p>
                <w:p w:rsidR="005A3FCB" w:rsidRPr="005A3FCB" w:rsidRDefault="005A3FCB" w:rsidP="005A3FCB">
                  <w:pPr>
                    <w:rPr>
                      <w:b w:val="0"/>
                      <w:color w:val="auto"/>
                      <w:szCs w:val="24"/>
                    </w:rPr>
                  </w:pPr>
                </w:p>
                <w:p w:rsidR="005A3FCB" w:rsidRPr="005A3FCB" w:rsidRDefault="005A3FCB" w:rsidP="005A3FCB">
                  <w:pPr>
                    <w:pStyle w:val="BulletIndent1"/>
                    <w:rPr>
                      <w:b w:val="0"/>
                      <w:color w:val="auto"/>
                    </w:rPr>
                  </w:pPr>
                  <w:r w:rsidRPr="005A3FCB">
                    <w:rPr>
                      <w:b w:val="0"/>
                      <w:color w:val="auto"/>
                    </w:rPr>
                    <w:t>Would you like to listen to one?</w:t>
                  </w:r>
                </w:p>
                <w:p w:rsidR="005A3FCB" w:rsidRPr="005A3FCB" w:rsidRDefault="005A3FCB" w:rsidP="005A3FCB">
                  <w:pPr>
                    <w:pStyle w:val="BulletIndent3"/>
                    <w:rPr>
                      <w:b w:val="0"/>
                      <w:color w:val="auto"/>
                    </w:rPr>
                  </w:pPr>
                  <w:r w:rsidRPr="005A3FCB">
                    <w:rPr>
                      <w:b w:val="0"/>
                      <w:color w:val="auto"/>
                    </w:rPr>
                    <w:t>What do you like about this call?</w:t>
                  </w:r>
                </w:p>
                <w:p w:rsidR="005A3FCB" w:rsidRPr="005A3FCB" w:rsidRDefault="005A3FCB" w:rsidP="005A3FCB">
                  <w:pPr>
                    <w:pStyle w:val="BulletIndent3"/>
                    <w:rPr>
                      <w:b w:val="0"/>
                      <w:color w:val="auto"/>
                    </w:rPr>
                  </w:pPr>
                  <w:r w:rsidRPr="005A3FCB">
                    <w:rPr>
                      <w:b w:val="0"/>
                      <w:color w:val="auto"/>
                    </w:rPr>
                    <w:t>If you got (3) calls like this a day do you think you would land 1 job? How much would that be worth to your business right now?</w:t>
                  </w:r>
                </w:p>
                <w:p w:rsidR="005A3FCB" w:rsidRPr="005A3FCB" w:rsidRDefault="005A3FCB" w:rsidP="005A3FCB">
                  <w:pPr>
                    <w:pStyle w:val="BulletIndent3"/>
                    <w:rPr>
                      <w:b w:val="0"/>
                      <w:color w:val="auto"/>
                    </w:rPr>
                  </w:pPr>
                  <w:r w:rsidRPr="005A3FCB">
                    <w:rPr>
                      <w:b w:val="0"/>
                      <w:color w:val="auto"/>
                    </w:rPr>
                    <w:t>Would you pay _____ for a phone call like this?</w:t>
                  </w:r>
                </w:p>
                <w:p w:rsidR="005A3FCB" w:rsidRPr="005A3FCB" w:rsidRDefault="005A3FCB" w:rsidP="005A3FCB">
                  <w:pPr>
                    <w:pStyle w:val="BulletIndent3"/>
                    <w:rPr>
                      <w:b w:val="0"/>
                      <w:color w:val="auto"/>
                    </w:rPr>
                  </w:pPr>
                  <w:r w:rsidRPr="005A3FCB">
                    <w:rPr>
                      <w:b w:val="0"/>
                      <w:color w:val="auto"/>
                    </w:rPr>
                    <w:t>What are a few reasons why we were able to deliver such a quality lead to this guy?</w:t>
                  </w:r>
                </w:p>
                <w:p w:rsidR="005A3FCB" w:rsidRPr="005A3FCB" w:rsidRDefault="005A3FCB" w:rsidP="005A3FCB">
                  <w:pPr>
                    <w:pStyle w:val="BulletIndent1"/>
                    <w:rPr>
                      <w:b w:val="0"/>
                      <w:color w:val="auto"/>
                    </w:rPr>
                  </w:pPr>
                  <w:r w:rsidRPr="005A3FCB">
                    <w:rPr>
                      <w:b w:val="0"/>
                      <w:color w:val="auto"/>
                    </w:rPr>
                    <w:t>Why do you think we record the calls?</w:t>
                  </w:r>
                </w:p>
                <w:p w:rsidR="005A3FCB" w:rsidRPr="005A3FCB" w:rsidRDefault="005A3FCB" w:rsidP="005A3FCB">
                  <w:pPr>
                    <w:pStyle w:val="BulletIndent1"/>
                    <w:rPr>
                      <w:b w:val="0"/>
                      <w:color w:val="auto"/>
                    </w:rPr>
                  </w:pPr>
                  <w:r w:rsidRPr="005A3FCB">
                    <w:rPr>
                      <w:b w:val="0"/>
                      <w:color w:val="auto"/>
                    </w:rPr>
                    <w:t>We do this for 2 reasons – to help you audit your staff and to help you audit us</w:t>
                  </w:r>
                </w:p>
              </w:tc>
            </w:tr>
          </w:tbl>
          <w:p w:rsidR="00F61A28" w:rsidRPr="00F40DF0" w:rsidRDefault="00F61A28" w:rsidP="006D4C6A">
            <w:pPr>
              <w:pStyle w:val="PlainText"/>
            </w:pPr>
          </w:p>
          <w:tbl>
            <w:tblPr>
              <w:tblStyle w:val="Table3Deffects1"/>
              <w:tblW w:w="0" w:type="auto"/>
              <w:tblLayout w:type="fixed"/>
              <w:tblLook w:val="04A0"/>
            </w:tblPr>
            <w:tblGrid>
              <w:gridCol w:w="7509"/>
            </w:tblGrid>
            <w:tr w:rsidR="005A3FCB" w:rsidTr="005A3FCB">
              <w:trPr>
                <w:cnfStyle w:val="100000000000"/>
              </w:trPr>
              <w:tc>
                <w:tcPr>
                  <w:cnfStyle w:val="001000000100"/>
                  <w:tcW w:w="7509" w:type="dxa"/>
                </w:tcPr>
                <w:p w:rsidR="00B059F2" w:rsidRDefault="00B059F2" w:rsidP="00B059F2">
                  <w:pPr>
                    <w:pStyle w:val="PlainText"/>
                    <w:rPr>
                      <w:color w:val="auto"/>
                    </w:rPr>
                  </w:pPr>
                  <w:r>
                    <w:rPr>
                      <w:color w:val="auto"/>
                    </w:rPr>
                    <w:t>Feature Point</w:t>
                  </w:r>
                </w:p>
                <w:p w:rsidR="005A3FCB" w:rsidRPr="005A3FCB" w:rsidRDefault="00B059F2" w:rsidP="005A3FCB">
                  <w:pPr>
                    <w:pStyle w:val="PlainText"/>
                    <w:rPr>
                      <w:b w:val="0"/>
                      <w:color w:val="auto"/>
                    </w:rPr>
                  </w:pPr>
                  <w:r>
                    <w:rPr>
                      <w:b w:val="0"/>
                      <w:color w:val="auto"/>
                    </w:rPr>
                    <w:t>D</w:t>
                  </w:r>
                  <w:r w:rsidR="005A3FCB" w:rsidRPr="005A3FCB">
                    <w:rPr>
                      <w:b w:val="0"/>
                      <w:color w:val="auto"/>
                    </w:rPr>
                    <w:t>oes prospect have a reception staff</w:t>
                  </w:r>
                </w:p>
                <w:p w:rsidR="005A3FCB" w:rsidRPr="005A3FCB" w:rsidRDefault="005A3FCB" w:rsidP="005A3FCB">
                  <w:pPr>
                    <w:pStyle w:val="PlainText"/>
                    <w:rPr>
                      <w:color w:val="auto"/>
                    </w:rPr>
                  </w:pPr>
                  <w:r w:rsidRPr="005A3FCB">
                    <w:rPr>
                      <w:color w:val="auto"/>
                    </w:rPr>
                    <w:t>Example</w:t>
                  </w:r>
                </w:p>
                <w:p w:rsidR="005A3FCB" w:rsidRPr="005A3FCB" w:rsidRDefault="005A3FCB" w:rsidP="005A3FCB">
                  <w:pPr>
                    <w:pStyle w:val="BulletIndent1"/>
                    <w:rPr>
                      <w:b w:val="0"/>
                      <w:color w:val="auto"/>
                    </w:rPr>
                  </w:pPr>
                  <w:r w:rsidRPr="005A3FCB">
                    <w:rPr>
                      <w:b w:val="0"/>
                      <w:color w:val="auto"/>
                    </w:rPr>
                    <w:t>How many receptionists do you have right now?</w:t>
                  </w:r>
                </w:p>
                <w:p w:rsidR="005A3FCB" w:rsidRPr="005A3FCB" w:rsidRDefault="005A3FCB" w:rsidP="005A3FCB">
                  <w:pPr>
                    <w:pStyle w:val="BulletIndent1"/>
                    <w:rPr>
                      <w:b w:val="0"/>
                      <w:color w:val="auto"/>
                    </w:rPr>
                  </w:pPr>
                  <w:r w:rsidRPr="005A3FCB">
                    <w:rPr>
                      <w:b w:val="0"/>
                      <w:color w:val="auto"/>
                    </w:rPr>
                    <w:t>Would you say that one is stronger than another?</w:t>
                  </w:r>
                </w:p>
                <w:p w:rsidR="005A3FCB" w:rsidRPr="005A3FCB" w:rsidRDefault="005A3FCB" w:rsidP="005A3FCB">
                  <w:pPr>
                    <w:pStyle w:val="BulletIndent1"/>
                    <w:rPr>
                      <w:b w:val="0"/>
                      <w:color w:val="auto"/>
                    </w:rPr>
                  </w:pPr>
                  <w:r w:rsidRPr="005A3FCB">
                    <w:rPr>
                      <w:b w:val="0"/>
                      <w:color w:val="auto"/>
                    </w:rPr>
                    <w:t>What are you doing to get your staff better?</w:t>
                  </w:r>
                </w:p>
                <w:p w:rsidR="005A3FCB" w:rsidRPr="005A3FCB" w:rsidRDefault="005A3FCB" w:rsidP="005A3FCB">
                  <w:pPr>
                    <w:pStyle w:val="BulletIndent1"/>
                    <w:rPr>
                      <w:b w:val="0"/>
                      <w:color w:val="auto"/>
                    </w:rPr>
                  </w:pPr>
                  <w:r w:rsidRPr="005A3FCB">
                    <w:rPr>
                      <w:b w:val="0"/>
                      <w:color w:val="auto"/>
                    </w:rPr>
                    <w:t>Do you do any auditing/training of your staff?</w:t>
                  </w:r>
                </w:p>
                <w:p w:rsidR="005A3FCB" w:rsidRPr="005A3FCB" w:rsidRDefault="005A3FCB" w:rsidP="005A3FCB">
                  <w:pPr>
                    <w:pStyle w:val="BulletIndent1"/>
                    <w:numPr>
                      <w:ilvl w:val="0"/>
                      <w:numId w:val="0"/>
                    </w:numPr>
                    <w:ind w:left="432"/>
                    <w:rPr>
                      <w:b w:val="0"/>
                      <w:color w:val="auto"/>
                      <w:szCs w:val="24"/>
                    </w:rPr>
                  </w:pPr>
                </w:p>
                <w:p w:rsidR="005A3FCB" w:rsidRPr="005A3FCB" w:rsidRDefault="005A3FCB" w:rsidP="005A3FCB">
                  <w:pPr>
                    <w:pStyle w:val="BulletIndent1"/>
                    <w:rPr>
                      <w:b w:val="0"/>
                      <w:color w:val="auto"/>
                    </w:rPr>
                  </w:pPr>
                  <w:r w:rsidRPr="005A3FCB">
                    <w:rPr>
                      <w:b w:val="0"/>
                      <w:color w:val="auto"/>
                    </w:rPr>
                    <w:t xml:space="preserve">Reminds me of a client we had that ran a spa.  </w:t>
                  </w:r>
                </w:p>
                <w:p w:rsidR="005A3FCB" w:rsidRPr="005A3FCB" w:rsidRDefault="005A3FCB" w:rsidP="005A3FCB">
                  <w:pPr>
                    <w:pStyle w:val="BulletIndent1"/>
                    <w:rPr>
                      <w:b w:val="0"/>
                      <w:color w:val="auto"/>
                    </w:rPr>
                  </w:pPr>
                  <w:r w:rsidRPr="005A3FCB">
                    <w:rPr>
                      <w:b w:val="0"/>
                      <w:color w:val="auto"/>
                    </w:rPr>
                    <w:t xml:space="preserve">A woman called in and wanted to host a bachelorette party there for her and 6 other women.  </w:t>
                  </w:r>
                </w:p>
                <w:p w:rsidR="005A3FCB" w:rsidRPr="005A3FCB" w:rsidRDefault="005A3FCB" w:rsidP="005A3FCB">
                  <w:pPr>
                    <w:pStyle w:val="BulletIndent1"/>
                    <w:rPr>
                      <w:b w:val="0"/>
                      <w:color w:val="auto"/>
                    </w:rPr>
                  </w:pPr>
                  <w:r w:rsidRPr="005A3FCB">
                    <w:rPr>
                      <w:b w:val="0"/>
                      <w:color w:val="auto"/>
                    </w:rPr>
                    <w:t xml:space="preserve">And when she called, the receptionist told her, sorry but my book only goes out 3 months, you’ll have to call back as we get closer to that date.  </w:t>
                  </w:r>
                </w:p>
                <w:p w:rsidR="005A3FCB" w:rsidRPr="005A3FCB" w:rsidRDefault="005A3FCB" w:rsidP="005A3FCB">
                  <w:pPr>
                    <w:pStyle w:val="BulletIndent1"/>
                    <w:rPr>
                      <w:b w:val="0"/>
                      <w:color w:val="auto"/>
                    </w:rPr>
                  </w:pPr>
                  <w:r w:rsidRPr="005A3FCB">
                    <w:rPr>
                      <w:b w:val="0"/>
                      <w:color w:val="auto"/>
                    </w:rPr>
                    <w:t xml:space="preserve">Can imagine the reaction the owner had when they heard that call </w:t>
                  </w:r>
                </w:p>
                <w:p w:rsidR="005A3FCB" w:rsidRPr="005A3FCB" w:rsidRDefault="005A3FCB" w:rsidP="005A3FCB">
                  <w:pPr>
                    <w:pStyle w:val="BulletIndent1"/>
                    <w:rPr>
                      <w:b w:val="0"/>
                      <w:color w:val="auto"/>
                    </w:rPr>
                  </w:pPr>
                  <w:r w:rsidRPr="005A3FCB">
                    <w:rPr>
                      <w:b w:val="0"/>
                      <w:color w:val="auto"/>
                    </w:rPr>
                    <w:t>What do you think he immediately did?</w:t>
                  </w:r>
                </w:p>
                <w:p w:rsidR="005A3FCB" w:rsidRDefault="005A3FCB" w:rsidP="00B059F2">
                  <w:pPr>
                    <w:pStyle w:val="BulletIndent1"/>
                  </w:pPr>
                  <w:r w:rsidRPr="005A3FCB">
                    <w:rPr>
                      <w:b w:val="0"/>
                      <w:color w:val="auto"/>
                    </w:rPr>
                    <w:t>How would you use this feature with your staff?</w:t>
                  </w:r>
                </w:p>
              </w:tc>
            </w:tr>
          </w:tbl>
          <w:p w:rsidR="005A3FCB" w:rsidRPr="00367255" w:rsidRDefault="005A3FCB" w:rsidP="005A3FCB">
            <w:pPr>
              <w:pStyle w:val="BulletIndent1"/>
              <w:numPr>
                <w:ilvl w:val="0"/>
                <w:numId w:val="0"/>
              </w:numPr>
              <w:ind w:left="432" w:hanging="288"/>
            </w:pPr>
          </w:p>
          <w:tbl>
            <w:tblPr>
              <w:tblStyle w:val="Table3Deffects1"/>
              <w:tblW w:w="0" w:type="auto"/>
              <w:tblLayout w:type="fixed"/>
              <w:tblLook w:val="04A0"/>
            </w:tblPr>
            <w:tblGrid>
              <w:gridCol w:w="7509"/>
            </w:tblGrid>
            <w:tr w:rsidR="005A3FCB" w:rsidTr="005A3FCB">
              <w:trPr>
                <w:cnfStyle w:val="100000000000"/>
              </w:trPr>
              <w:tc>
                <w:tcPr>
                  <w:cnfStyle w:val="001000000100"/>
                  <w:tcW w:w="7509" w:type="dxa"/>
                </w:tcPr>
                <w:p w:rsidR="005A3FCB" w:rsidRPr="005A3FCB" w:rsidRDefault="005A3FCB" w:rsidP="005A3FCB">
                  <w:pPr>
                    <w:rPr>
                      <w:b w:val="0"/>
                      <w:color w:val="auto"/>
                      <w:szCs w:val="24"/>
                    </w:rPr>
                  </w:pPr>
                  <w:r w:rsidRPr="005A3FCB">
                    <w:rPr>
                      <w:color w:val="auto"/>
                      <w:szCs w:val="24"/>
                    </w:rPr>
                    <w:t>If Applicable:</w:t>
                  </w:r>
                  <w:r w:rsidRPr="005A3FCB">
                    <w:rPr>
                      <w:b w:val="0"/>
                      <w:color w:val="auto"/>
                      <w:szCs w:val="24"/>
                    </w:rPr>
                    <w:t xml:space="preserve"> “Now when you used the [</w:t>
                  </w:r>
                  <w:proofErr w:type="spellStart"/>
                  <w:r w:rsidRPr="005A3FCB">
                    <w:rPr>
                      <w:b w:val="0"/>
                      <w:color w:val="auto"/>
                      <w:szCs w:val="24"/>
                    </w:rPr>
                    <w:t>Yellowpages</w:t>
                  </w:r>
                  <w:proofErr w:type="spellEnd"/>
                  <w:r w:rsidRPr="005A3FCB">
                    <w:rPr>
                      <w:b w:val="0"/>
                      <w:color w:val="auto"/>
                      <w:szCs w:val="24"/>
                    </w:rPr>
                    <w:t>] was there ever a question of if the service was working or not?”</w:t>
                  </w:r>
                </w:p>
                <w:p w:rsidR="005A3FCB" w:rsidRPr="005A3FCB" w:rsidRDefault="005A3FCB" w:rsidP="005A3FCB">
                  <w:pPr>
                    <w:pStyle w:val="BulletIndent1"/>
                    <w:rPr>
                      <w:b w:val="0"/>
                      <w:color w:val="auto"/>
                    </w:rPr>
                  </w:pPr>
                  <w:r w:rsidRPr="005A3FCB">
                    <w:rPr>
                      <w:b w:val="0"/>
                      <w:color w:val="auto"/>
                    </w:rPr>
                    <w:t>How did you know/track?</w:t>
                  </w:r>
                </w:p>
                <w:p w:rsidR="005A3FCB" w:rsidRPr="005A3FCB" w:rsidRDefault="005A3FCB" w:rsidP="005A3FCB">
                  <w:pPr>
                    <w:pStyle w:val="BulletIndent1"/>
                    <w:rPr>
                      <w:b w:val="0"/>
                      <w:color w:val="auto"/>
                    </w:rPr>
                  </w:pPr>
                  <w:r w:rsidRPr="005A3FCB">
                    <w:rPr>
                      <w:b w:val="0"/>
                      <w:color w:val="auto"/>
                    </w:rPr>
                    <w:t>With Yodle there is not going to be a debate if this is working or not…that is either your voice on the phone or it isn’t.</w:t>
                  </w:r>
                </w:p>
                <w:p w:rsidR="005A3FCB" w:rsidRPr="005A3FCB" w:rsidRDefault="005A3FCB" w:rsidP="005A3FCB">
                  <w:pPr>
                    <w:pStyle w:val="BulletIndent1"/>
                    <w:rPr>
                      <w:b w:val="0"/>
                      <w:color w:val="auto"/>
                    </w:rPr>
                  </w:pPr>
                  <w:r w:rsidRPr="005A3FCB">
                    <w:rPr>
                      <w:b w:val="0"/>
                      <w:color w:val="auto"/>
                    </w:rPr>
                    <w:t>Would you like to be able to track your other advertising to this level of detail?</w:t>
                  </w:r>
                </w:p>
                <w:p w:rsidR="005A3FCB" w:rsidRDefault="005A3FCB" w:rsidP="005A3FCB">
                  <w:pPr>
                    <w:pStyle w:val="BulletIndent1"/>
                  </w:pPr>
                  <w:r w:rsidRPr="005A3FCB">
                    <w:rPr>
                      <w:b w:val="0"/>
                      <w:color w:val="auto"/>
                    </w:rPr>
                    <w:t>We can provide you with tracking phone numbers for your other forms of marketing. We are so confident we are going to get you better results we will have a ‘bake off” any day of the week to provide we get a higher ROI.</w:t>
                  </w:r>
                </w:p>
              </w:tc>
            </w:tr>
          </w:tbl>
          <w:p w:rsidR="00F61A28" w:rsidRDefault="00F61A28" w:rsidP="005A3FCB">
            <w:pPr>
              <w:pStyle w:val="PlainText"/>
              <w:ind w:left="720"/>
            </w:pPr>
          </w:p>
          <w:p w:rsidR="0061014F" w:rsidRDefault="0061014F" w:rsidP="005A3FCB">
            <w:pPr>
              <w:rPr>
                <w:b/>
                <w:szCs w:val="24"/>
              </w:rPr>
            </w:pPr>
          </w:p>
          <w:p w:rsidR="00DA79DF" w:rsidRPr="00DA79DF" w:rsidRDefault="00DA79DF" w:rsidP="008D6AF0">
            <w:pPr>
              <w:rPr>
                <w:szCs w:val="24"/>
                <w:u w:val="single"/>
              </w:rPr>
            </w:pPr>
            <w:r w:rsidRPr="00882509">
              <w:rPr>
                <w:b/>
                <w:szCs w:val="24"/>
              </w:rPr>
              <w:t>Reminder</w:t>
            </w:r>
            <w:r>
              <w:rPr>
                <w:szCs w:val="24"/>
              </w:rPr>
              <w:t>: Be sure to exhaust all reasons for recording the calls and then say:</w:t>
            </w:r>
          </w:p>
          <w:p w:rsidR="00E84A03" w:rsidRDefault="00E84A03" w:rsidP="00367255">
            <w:pPr>
              <w:pStyle w:val="BulletIndent1"/>
            </w:pPr>
            <w:r>
              <w:t>Now we don’t just care about click and calls we care about….[let prospect finish sentence]</w:t>
            </w:r>
            <w:r w:rsidR="001E13E4">
              <w:t xml:space="preserve"> (answer should be new clients)</w:t>
            </w:r>
          </w:p>
          <w:p w:rsidR="001E13E4" w:rsidRDefault="001E13E4" w:rsidP="00367255">
            <w:pPr>
              <w:pStyle w:val="BulletIndent1"/>
            </w:pPr>
            <w:r>
              <w:t>You can come into the platform and say whether this was a good call, bad call or an actual appointment or sale</w:t>
            </w:r>
          </w:p>
          <w:p w:rsidR="001E13E4" w:rsidRDefault="001E13E4" w:rsidP="00367255">
            <w:pPr>
              <w:pStyle w:val="BulletIndent1"/>
            </w:pPr>
            <w:r>
              <w:t>Why do you think we do this? – Actually 2 reasons</w:t>
            </w:r>
          </w:p>
          <w:p w:rsidR="001E13E4" w:rsidRPr="00367255" w:rsidRDefault="001E13E4" w:rsidP="00367255">
            <w:pPr>
              <w:pStyle w:val="BulletIndent3"/>
            </w:pPr>
            <w:r w:rsidRPr="00367255">
              <w:t xml:space="preserve">In your </w:t>
            </w:r>
            <w:proofErr w:type="spellStart"/>
            <w:r w:rsidRPr="00367255">
              <w:t>yellowpage</w:t>
            </w:r>
            <w:proofErr w:type="spellEnd"/>
            <w:r w:rsidRPr="00367255">
              <w:t xml:space="preserve"> advertising did you know exactly the return on investment you received?</w:t>
            </w:r>
            <w:r w:rsidR="002429CB" w:rsidRPr="00367255">
              <w:t xml:space="preserve"> What was that exact dollar amount?</w:t>
            </w:r>
          </w:p>
          <w:p w:rsidR="001E13E4" w:rsidRPr="00367255" w:rsidRDefault="001E13E4" w:rsidP="00367255">
            <w:pPr>
              <w:pStyle w:val="BulletIndent3"/>
            </w:pPr>
            <w:r w:rsidRPr="00367255">
              <w:t>We show you a clear picture of your ROI, down to the penny</w:t>
            </w:r>
          </w:p>
          <w:p w:rsidR="00367255" w:rsidRDefault="00B760B1" w:rsidP="00367255">
            <w:pPr>
              <w:pStyle w:val="BulletIndent1"/>
            </w:pPr>
            <w:r w:rsidRPr="00367255">
              <w:t xml:space="preserve">We discussed </w:t>
            </w:r>
            <w:proofErr w:type="spellStart"/>
            <w:r w:rsidRPr="00367255">
              <w:t>ClickRank</w:t>
            </w:r>
            <w:proofErr w:type="spellEnd"/>
            <w:r w:rsidR="00171C31" w:rsidRPr="00367255">
              <w:t>.</w:t>
            </w:r>
            <w:r w:rsidRPr="00367255">
              <w:t xml:space="preserve">  How do you think </w:t>
            </w:r>
            <w:proofErr w:type="gramStart"/>
            <w:r w:rsidRPr="00367255">
              <w:t>this impacts</w:t>
            </w:r>
            <w:proofErr w:type="gramEnd"/>
            <w:r w:rsidRPr="00367255">
              <w:t xml:space="preserve"> </w:t>
            </w:r>
            <w:proofErr w:type="spellStart"/>
            <w:r w:rsidRPr="00367255">
              <w:t>ClickRank</w:t>
            </w:r>
            <w:proofErr w:type="spellEnd"/>
            <w:r w:rsidRPr="00367255">
              <w:t>?</w:t>
            </w:r>
          </w:p>
          <w:p w:rsidR="00251CE1" w:rsidRDefault="00B760B1" w:rsidP="00367255">
            <w:pPr>
              <w:pStyle w:val="BulletIndent3"/>
            </w:pPr>
            <w:r w:rsidRPr="00367255">
              <w:t xml:space="preserve">We take this data and feed it back into our bidding algorithm </w:t>
            </w:r>
          </w:p>
          <w:p w:rsidR="001E13E4" w:rsidRPr="00367255" w:rsidRDefault="00251CE1" w:rsidP="00367255">
            <w:pPr>
              <w:pStyle w:val="BulletIndent3"/>
            </w:pPr>
            <w:r>
              <w:t>M</w:t>
            </w:r>
            <w:r w:rsidR="00B760B1" w:rsidRPr="00367255">
              <w:t>ore clicks if it is good (or a new sale)</w:t>
            </w:r>
            <w:r>
              <w:t xml:space="preserve">, </w:t>
            </w:r>
            <w:r w:rsidR="00B760B1" w:rsidRPr="00367255">
              <w:t xml:space="preserve">fewer </w:t>
            </w:r>
            <w:r>
              <w:t xml:space="preserve">clicks </w:t>
            </w:r>
            <w:r w:rsidR="00B760B1" w:rsidRPr="00367255">
              <w:t>if it is not.</w:t>
            </w:r>
          </w:p>
          <w:p w:rsidR="00367255" w:rsidRDefault="00367255" w:rsidP="008D6AF0">
            <w:pPr>
              <w:rPr>
                <w:b/>
                <w:szCs w:val="24"/>
              </w:rPr>
            </w:pPr>
          </w:p>
          <w:p w:rsidR="00F61A28" w:rsidRDefault="00F61A28" w:rsidP="008D6AF0">
            <w:pPr>
              <w:rPr>
                <w:b/>
                <w:szCs w:val="24"/>
              </w:rPr>
            </w:pPr>
          </w:p>
          <w:p w:rsidR="00F61A28" w:rsidRDefault="00F61A28" w:rsidP="008D6AF0">
            <w:pPr>
              <w:rPr>
                <w:b/>
                <w:szCs w:val="24"/>
              </w:rPr>
            </w:pPr>
          </w:p>
          <w:p w:rsidR="008D6AF0" w:rsidRDefault="008D6AF0" w:rsidP="008D6AF0">
            <w:pPr>
              <w:rPr>
                <w:szCs w:val="24"/>
              </w:rPr>
            </w:pPr>
            <w:r w:rsidRPr="001C3A85">
              <w:rPr>
                <w:b/>
                <w:szCs w:val="24"/>
              </w:rPr>
              <w:t>Transition</w:t>
            </w:r>
            <w:r w:rsidRPr="001C3A85">
              <w:rPr>
                <w:szCs w:val="24"/>
              </w:rPr>
              <w:t xml:space="preserve">: “Beyond our ability to track the calls, we have an in depth analytics package that reports on all aspects of your campaign.  Tell me, what type of reporting </w:t>
            </w:r>
            <w:r w:rsidR="001C152A">
              <w:rPr>
                <w:szCs w:val="24"/>
              </w:rPr>
              <w:t>do you find most valuable</w:t>
            </w:r>
            <w:r w:rsidRPr="001C3A85">
              <w:rPr>
                <w:szCs w:val="24"/>
              </w:rPr>
              <w:t>?”</w:t>
            </w:r>
          </w:p>
          <w:p w:rsidR="00F61A28" w:rsidRDefault="00F61A28" w:rsidP="008D6AF0">
            <w:pPr>
              <w:rPr>
                <w:szCs w:val="24"/>
              </w:rPr>
            </w:pPr>
          </w:p>
          <w:p w:rsidR="00F61A28" w:rsidRDefault="00F61A28" w:rsidP="008D6AF0">
            <w:pPr>
              <w:rPr>
                <w:szCs w:val="24"/>
              </w:rPr>
            </w:pPr>
          </w:p>
          <w:p w:rsidR="00F61A28" w:rsidRDefault="00F61A28" w:rsidP="008D6AF0">
            <w:pPr>
              <w:rPr>
                <w:szCs w:val="24"/>
              </w:rPr>
            </w:pPr>
          </w:p>
          <w:p w:rsidR="00F61A28" w:rsidRDefault="00F61A28" w:rsidP="008D6AF0">
            <w:pPr>
              <w:rPr>
                <w:szCs w:val="24"/>
              </w:rPr>
            </w:pPr>
          </w:p>
          <w:p w:rsidR="00F61A28" w:rsidRDefault="00F61A28" w:rsidP="008D6AF0">
            <w:pPr>
              <w:rPr>
                <w:szCs w:val="24"/>
              </w:rPr>
            </w:pPr>
          </w:p>
          <w:p w:rsidR="00F61A28" w:rsidRDefault="00F61A28" w:rsidP="008D6AF0">
            <w:pPr>
              <w:rPr>
                <w:szCs w:val="24"/>
              </w:rPr>
            </w:pPr>
          </w:p>
          <w:p w:rsidR="00F61A28" w:rsidRDefault="00F61A28" w:rsidP="008D6AF0">
            <w:pPr>
              <w:rPr>
                <w:szCs w:val="24"/>
              </w:rPr>
            </w:pPr>
          </w:p>
          <w:p w:rsidR="005A3FCB" w:rsidRDefault="005A3FCB" w:rsidP="008D6AF0">
            <w:pPr>
              <w:rPr>
                <w:szCs w:val="24"/>
              </w:rPr>
            </w:pPr>
          </w:p>
          <w:p w:rsidR="00F61A28" w:rsidRDefault="00F61A28" w:rsidP="008D6AF0">
            <w:pPr>
              <w:rPr>
                <w:szCs w:val="24"/>
              </w:rPr>
            </w:pPr>
          </w:p>
          <w:p w:rsidR="00251615" w:rsidRDefault="00251615" w:rsidP="008D6AF0">
            <w:pPr>
              <w:rPr>
                <w:szCs w:val="24"/>
              </w:rPr>
            </w:pPr>
          </w:p>
          <w:p w:rsidR="00F61A28" w:rsidRPr="001C3A85" w:rsidRDefault="00F61A28" w:rsidP="008D6AF0">
            <w:pPr>
              <w:rPr>
                <w:szCs w:val="24"/>
              </w:rPr>
            </w:pPr>
          </w:p>
          <w:p w:rsidR="008D6AF0" w:rsidRPr="001C3A85" w:rsidRDefault="008D6AF0">
            <w:pPr>
              <w:pStyle w:val="PlainText"/>
              <w:rPr>
                <w:rFonts w:cs="Times New Roman"/>
              </w:rPr>
            </w:pPr>
          </w:p>
        </w:tc>
      </w:tr>
    </w:tbl>
    <w:p w:rsidR="008D6AF0" w:rsidRPr="001C3A85" w:rsidRDefault="008D6AF0" w:rsidP="008D6AF0">
      <w:pPr>
        <w:pStyle w:val="separator"/>
      </w:pPr>
    </w:p>
    <w:tbl>
      <w:tblPr>
        <w:tblW w:w="0" w:type="auto"/>
        <w:tblLayout w:type="fixed"/>
        <w:tblLook w:val="0000"/>
      </w:tblPr>
      <w:tblGrid>
        <w:gridCol w:w="1728"/>
        <w:gridCol w:w="7740"/>
      </w:tblGrid>
      <w:tr w:rsidR="008D6AF0" w:rsidRPr="001C3A85">
        <w:tc>
          <w:tcPr>
            <w:tcW w:w="1728" w:type="dxa"/>
          </w:tcPr>
          <w:p w:rsidR="008D6AF0" w:rsidRPr="00742256" w:rsidRDefault="008D6AF0">
            <w:pPr>
              <w:pStyle w:val="Heading4"/>
              <w:rPr>
                <w:rFonts w:cs="Arial"/>
              </w:rPr>
            </w:pPr>
            <w:r w:rsidRPr="00742256">
              <w:rPr>
                <w:rFonts w:cs="Arial"/>
              </w:rPr>
              <w:lastRenderedPageBreak/>
              <w:t>Ad Stats</w:t>
            </w:r>
          </w:p>
        </w:tc>
        <w:tc>
          <w:tcPr>
            <w:tcW w:w="7740" w:type="dxa"/>
          </w:tcPr>
          <w:p w:rsidR="001C152A" w:rsidRDefault="00FF1090" w:rsidP="008D6AF0">
            <w:bookmarkStart w:id="5" w:name="OLE_LINK3"/>
            <w:bookmarkStart w:id="6" w:name="OLE_LINK4"/>
            <w:r w:rsidRPr="00B27CE8">
              <w:rPr>
                <w:b/>
              </w:rPr>
              <w:t>Action:</w:t>
            </w:r>
            <w:r>
              <w:t xml:space="preserve"> </w:t>
            </w:r>
            <w:r w:rsidR="00882509">
              <w:t xml:space="preserve"> </w:t>
            </w:r>
            <w:r>
              <w:t xml:space="preserve">Switch to </w:t>
            </w:r>
            <w:r w:rsidRPr="00882509">
              <w:rPr>
                <w:b/>
              </w:rPr>
              <w:t>Ad Stats</w:t>
            </w:r>
            <w:r w:rsidR="00882509">
              <w:rPr>
                <w:b/>
              </w:rPr>
              <w:t xml:space="preserve"> - </w:t>
            </w:r>
            <w:r w:rsidR="00882509" w:rsidRPr="00882509">
              <w:rPr>
                <w:b/>
              </w:rPr>
              <w:t>C</w:t>
            </w:r>
            <w:r w:rsidRPr="00882509">
              <w:rPr>
                <w:b/>
              </w:rPr>
              <w:t xml:space="preserve">lient </w:t>
            </w:r>
            <w:r w:rsidR="00882509" w:rsidRPr="00882509">
              <w:rPr>
                <w:b/>
              </w:rPr>
              <w:t>V</w:t>
            </w:r>
            <w:r w:rsidRPr="00882509">
              <w:rPr>
                <w:b/>
              </w:rPr>
              <w:t>iew</w:t>
            </w:r>
            <w:r w:rsidR="00882509">
              <w:t xml:space="preserve">.  Point </w:t>
            </w:r>
            <w:r>
              <w:t>to the</w:t>
            </w:r>
            <w:r w:rsidR="00205467">
              <w:t xml:space="preserve"> </w:t>
            </w:r>
            <w:r w:rsidR="00205467" w:rsidRPr="00882509">
              <w:rPr>
                <w:b/>
              </w:rPr>
              <w:t>Referrals</w:t>
            </w:r>
            <w:r w:rsidR="00205467">
              <w:t xml:space="preserve"> chart</w:t>
            </w:r>
            <w:r>
              <w:t xml:space="preserve">.  </w:t>
            </w:r>
          </w:p>
          <w:bookmarkEnd w:id="5"/>
          <w:bookmarkEnd w:id="6"/>
          <w:p w:rsidR="00251CE1" w:rsidRDefault="00251CE1" w:rsidP="008D6AF0">
            <w:pPr>
              <w:rPr>
                <w:szCs w:val="24"/>
              </w:rPr>
            </w:pPr>
          </w:p>
          <w:p w:rsidR="00155501" w:rsidRDefault="00155501" w:rsidP="008D6AF0">
            <w:pPr>
              <w:rPr>
                <w:szCs w:val="24"/>
              </w:rPr>
            </w:pPr>
          </w:p>
          <w:p w:rsidR="00F61A28" w:rsidRDefault="00F61A28" w:rsidP="008D6AF0">
            <w:pPr>
              <w:rPr>
                <w:szCs w:val="24"/>
              </w:rPr>
            </w:pPr>
            <w:r w:rsidRPr="00251615">
              <w:rPr>
                <w:b/>
                <w:szCs w:val="24"/>
              </w:rPr>
              <w:t>Intro</w:t>
            </w:r>
            <w:r w:rsidR="00251615">
              <w:rPr>
                <w:szCs w:val="24"/>
              </w:rPr>
              <w:t>:  “A</w:t>
            </w:r>
            <w:r>
              <w:rPr>
                <w:szCs w:val="24"/>
              </w:rPr>
              <w:t>s you can see we track every movement on your website.  You can see traffic to your site by day, hour and month.</w:t>
            </w:r>
            <w:r w:rsidR="00251615">
              <w:rPr>
                <w:szCs w:val="24"/>
              </w:rPr>
              <w:t>”</w:t>
            </w:r>
          </w:p>
          <w:p w:rsidR="00F61A28" w:rsidRDefault="00F61A28" w:rsidP="008D6AF0">
            <w:pPr>
              <w:rPr>
                <w:szCs w:val="24"/>
              </w:rPr>
            </w:pPr>
          </w:p>
          <w:p w:rsidR="00155501" w:rsidRDefault="00155501" w:rsidP="008D6AF0">
            <w:pPr>
              <w:rPr>
                <w:szCs w:val="24"/>
              </w:rPr>
            </w:pPr>
          </w:p>
          <w:p w:rsidR="00F61A28" w:rsidRDefault="00251615" w:rsidP="008D6AF0">
            <w:pPr>
              <w:rPr>
                <w:szCs w:val="24"/>
              </w:rPr>
            </w:pPr>
            <w:r>
              <w:rPr>
                <w:szCs w:val="24"/>
              </w:rPr>
              <w:t>“</w:t>
            </w:r>
            <w:r w:rsidR="00FD4036">
              <w:rPr>
                <w:szCs w:val="24"/>
              </w:rPr>
              <w:t>T</w:t>
            </w:r>
            <w:r w:rsidR="00F61A28">
              <w:rPr>
                <w:szCs w:val="24"/>
              </w:rPr>
              <w:t>his pie chart shows keywords people are actually searching for</w:t>
            </w:r>
            <w:r w:rsidR="00155501">
              <w:rPr>
                <w:szCs w:val="24"/>
              </w:rPr>
              <w:t>:</w:t>
            </w:r>
            <w:r>
              <w:rPr>
                <w:szCs w:val="24"/>
              </w:rPr>
              <w:t>”</w:t>
            </w:r>
          </w:p>
          <w:p w:rsidR="00155501" w:rsidRDefault="00155501" w:rsidP="00155501">
            <w:pPr>
              <w:pStyle w:val="BulletIndent1"/>
            </w:pPr>
            <w:r>
              <w:t>A large chunk falls into the category of ‘other’</w:t>
            </w:r>
          </w:p>
          <w:p w:rsidR="00155501" w:rsidRDefault="00155501" w:rsidP="00155501">
            <w:pPr>
              <w:pStyle w:val="BulletIndent1"/>
            </w:pPr>
            <w:r>
              <w:t>These are the long-tail or specific key phrases</w:t>
            </w:r>
          </w:p>
          <w:p w:rsidR="00155501" w:rsidRDefault="00155501" w:rsidP="00155501">
            <w:pPr>
              <w:pStyle w:val="BulletIndent1"/>
            </w:pPr>
            <w:r>
              <w:t>These keywords are cheaper and convert at a higher rate</w:t>
            </w:r>
          </w:p>
          <w:p w:rsidR="00F61A28" w:rsidRDefault="00F61A28" w:rsidP="008D6AF0">
            <w:pPr>
              <w:rPr>
                <w:szCs w:val="24"/>
              </w:rPr>
            </w:pPr>
          </w:p>
          <w:p w:rsidR="006804AF" w:rsidRDefault="00FF1090" w:rsidP="008D6AF0">
            <w:pPr>
              <w:rPr>
                <w:szCs w:val="24"/>
              </w:rPr>
            </w:pPr>
            <w:r>
              <w:rPr>
                <w:szCs w:val="24"/>
              </w:rPr>
              <w:t>“</w:t>
            </w:r>
            <w:r w:rsidR="00617B9D">
              <w:rPr>
                <w:szCs w:val="24"/>
              </w:rPr>
              <w:t xml:space="preserve">Tell me, if someone searches for </w:t>
            </w:r>
            <w:r w:rsidR="006804AF">
              <w:rPr>
                <w:szCs w:val="24"/>
              </w:rPr>
              <w:t>(</w:t>
            </w:r>
            <w:r w:rsidR="00617B9D">
              <w:rPr>
                <w:szCs w:val="24"/>
              </w:rPr>
              <w:t>dentist</w:t>
            </w:r>
            <w:r w:rsidR="006804AF">
              <w:rPr>
                <w:szCs w:val="24"/>
              </w:rPr>
              <w:t>), what are they looking for</w:t>
            </w:r>
            <w:r w:rsidR="00251615">
              <w:rPr>
                <w:szCs w:val="24"/>
              </w:rPr>
              <w:t>?</w:t>
            </w:r>
            <w:r w:rsidR="006804AF">
              <w:rPr>
                <w:szCs w:val="24"/>
              </w:rPr>
              <w:t>”</w:t>
            </w:r>
          </w:p>
          <w:p w:rsidR="006804AF" w:rsidRPr="006804AF" w:rsidRDefault="00617B9D" w:rsidP="00251CE1">
            <w:pPr>
              <w:pStyle w:val="BulletIndent1"/>
            </w:pPr>
            <w:r w:rsidRPr="006804AF">
              <w:t xml:space="preserve">Now, if someone searches for </w:t>
            </w:r>
            <w:r w:rsidR="006804AF" w:rsidRPr="006804AF">
              <w:t>(</w:t>
            </w:r>
            <w:r w:rsidRPr="006804AF">
              <w:t>dental implants 10024</w:t>
            </w:r>
            <w:r w:rsidR="006804AF" w:rsidRPr="006804AF">
              <w:t>)</w:t>
            </w:r>
            <w:r w:rsidRPr="006804AF">
              <w:t>, that sounds like someone you would want</w:t>
            </w:r>
            <w:r w:rsidR="006804AF" w:rsidRPr="006804AF">
              <w:t>, correct</w:t>
            </w:r>
            <w:r w:rsidR="00251615">
              <w:t>?</w:t>
            </w:r>
            <w:r w:rsidR="00FF1090" w:rsidRPr="006804AF">
              <w:t xml:space="preserve"> </w:t>
            </w:r>
          </w:p>
          <w:p w:rsidR="00617B9D" w:rsidRPr="000B5A20" w:rsidRDefault="00FF1090" w:rsidP="00251CE1">
            <w:pPr>
              <w:pStyle w:val="BulletIndent1"/>
            </w:pPr>
            <w:r w:rsidRPr="000B5A20">
              <w:t>And that’s exactly what we are focu</w:t>
            </w:r>
            <w:r w:rsidR="006804AF" w:rsidRPr="000B5A20">
              <w:t>sing on with these ‘other’ KWs</w:t>
            </w:r>
          </w:p>
          <w:p w:rsidR="00251CE1" w:rsidRDefault="00251CE1" w:rsidP="008D6AF0">
            <w:pPr>
              <w:rPr>
                <w:b/>
                <w:szCs w:val="24"/>
              </w:rPr>
            </w:pPr>
          </w:p>
          <w:p w:rsidR="00155501" w:rsidRDefault="00155501" w:rsidP="008D6AF0">
            <w:pPr>
              <w:rPr>
                <w:b/>
                <w:szCs w:val="24"/>
              </w:rPr>
            </w:pPr>
          </w:p>
          <w:p w:rsidR="00205467" w:rsidRPr="000B5A20" w:rsidRDefault="002429CB" w:rsidP="008D6AF0">
            <w:pPr>
              <w:rPr>
                <w:szCs w:val="24"/>
              </w:rPr>
            </w:pPr>
            <w:r w:rsidRPr="000B5A20">
              <w:rPr>
                <w:b/>
                <w:szCs w:val="24"/>
              </w:rPr>
              <w:t>Action</w:t>
            </w:r>
            <w:r w:rsidRPr="000B5A20">
              <w:rPr>
                <w:szCs w:val="24"/>
              </w:rPr>
              <w:t xml:space="preserve">: Switch to </w:t>
            </w:r>
            <w:r w:rsidRPr="000B5A20">
              <w:rPr>
                <w:b/>
                <w:szCs w:val="24"/>
              </w:rPr>
              <w:t>“Referral – Sites” Button</w:t>
            </w:r>
          </w:p>
          <w:p w:rsidR="00A8545E" w:rsidRPr="000B5A20" w:rsidRDefault="002429CB" w:rsidP="00251CE1">
            <w:pPr>
              <w:pStyle w:val="BulletIndent1"/>
            </w:pPr>
            <w:r w:rsidRPr="000B5A20">
              <w:t>Remember we discussed distribution before?</w:t>
            </w:r>
          </w:p>
          <w:p w:rsidR="00A53411" w:rsidRDefault="002429CB" w:rsidP="00251CE1">
            <w:pPr>
              <w:pStyle w:val="BulletIndent1"/>
            </w:pPr>
            <w:r w:rsidRPr="000B5A20">
              <w:t xml:space="preserve">Check out the traffic this client is getting in addition to Google.  </w:t>
            </w:r>
          </w:p>
          <w:p w:rsidR="00A8545E" w:rsidRPr="000B5A20" w:rsidRDefault="002429CB" w:rsidP="00251CE1">
            <w:pPr>
              <w:pStyle w:val="BulletIndent1"/>
            </w:pPr>
            <w:r w:rsidRPr="000B5A20">
              <w:t>Where else do you think that traffic could be from?</w:t>
            </w:r>
          </w:p>
          <w:p w:rsidR="00155501" w:rsidRDefault="00155501" w:rsidP="008D6AF0">
            <w:pPr>
              <w:rPr>
                <w:b/>
              </w:rPr>
            </w:pPr>
          </w:p>
          <w:p w:rsidR="00205467" w:rsidRDefault="00205467" w:rsidP="008D6AF0">
            <w:pPr>
              <w:rPr>
                <w:szCs w:val="24"/>
              </w:rPr>
            </w:pPr>
            <w:r w:rsidRPr="00B27CE8">
              <w:rPr>
                <w:b/>
              </w:rPr>
              <w:t>Action:</w:t>
            </w:r>
            <w:r>
              <w:t xml:space="preserve"> Switch to </w:t>
            </w:r>
            <w:r w:rsidRPr="006804AF">
              <w:rPr>
                <w:b/>
              </w:rPr>
              <w:t>Lead Metrics</w:t>
            </w:r>
            <w:r>
              <w:t xml:space="preserve"> and </w:t>
            </w:r>
            <w:r w:rsidRPr="006804AF">
              <w:rPr>
                <w:b/>
              </w:rPr>
              <w:t>scroll down</w:t>
            </w:r>
          </w:p>
          <w:p w:rsidR="00205467" w:rsidRDefault="00205467" w:rsidP="008D6AF0">
            <w:pPr>
              <w:rPr>
                <w:szCs w:val="24"/>
              </w:rPr>
            </w:pPr>
          </w:p>
          <w:p w:rsidR="002429CB" w:rsidRDefault="00E36A49" w:rsidP="008D6AF0">
            <w:pPr>
              <w:rPr>
                <w:szCs w:val="24"/>
              </w:rPr>
            </w:pPr>
            <w:r w:rsidRPr="00E36A49">
              <w:rPr>
                <w:b/>
                <w:szCs w:val="24"/>
              </w:rPr>
              <w:t>Transition</w:t>
            </w:r>
            <w:r w:rsidR="002429CB">
              <w:rPr>
                <w:szCs w:val="24"/>
              </w:rPr>
              <w:t xml:space="preserve">: </w:t>
            </w:r>
            <w:r>
              <w:rPr>
                <w:szCs w:val="24"/>
              </w:rPr>
              <w:t>“</w:t>
            </w:r>
            <w:r w:rsidR="002429CB">
              <w:rPr>
                <w:szCs w:val="24"/>
              </w:rPr>
              <w:t>In addition</w:t>
            </w:r>
            <w:r w:rsidR="00251615">
              <w:rPr>
                <w:szCs w:val="24"/>
              </w:rPr>
              <w:t>,</w:t>
            </w:r>
            <w:r w:rsidR="002429CB">
              <w:rPr>
                <w:szCs w:val="24"/>
              </w:rPr>
              <w:t xml:space="preserve"> we track calls and emails by day, hour and month</w:t>
            </w:r>
            <w:r>
              <w:rPr>
                <w:szCs w:val="24"/>
              </w:rPr>
              <w:t>”</w:t>
            </w:r>
          </w:p>
          <w:p w:rsidR="00155501" w:rsidRDefault="00155501" w:rsidP="008D6AF0">
            <w:pPr>
              <w:rPr>
                <w:szCs w:val="24"/>
              </w:rPr>
            </w:pPr>
          </w:p>
          <w:p w:rsidR="00205467" w:rsidRDefault="00205467" w:rsidP="008D6AF0">
            <w:pPr>
              <w:rPr>
                <w:szCs w:val="24"/>
              </w:rPr>
            </w:pPr>
            <w:r>
              <w:rPr>
                <w:szCs w:val="24"/>
              </w:rPr>
              <w:t>“</w:t>
            </w:r>
            <w:r w:rsidR="00617B9D">
              <w:rPr>
                <w:szCs w:val="24"/>
              </w:rPr>
              <w:t>Another important stat is the unanswered call volume.  This tell</w:t>
            </w:r>
            <w:r>
              <w:rPr>
                <w:szCs w:val="24"/>
              </w:rPr>
              <w:t>s</w:t>
            </w:r>
            <w:r w:rsidR="00617B9D">
              <w:rPr>
                <w:szCs w:val="24"/>
              </w:rPr>
              <w:t xml:space="preserve"> us that </w:t>
            </w:r>
            <w:r w:rsidR="006804AF">
              <w:rPr>
                <w:szCs w:val="24"/>
              </w:rPr>
              <w:t>(</w:t>
            </w:r>
            <w:proofErr w:type="gramStart"/>
            <w:r w:rsidR="006804AF">
              <w:rPr>
                <w:szCs w:val="24"/>
              </w:rPr>
              <w:t>X</w:t>
            </w:r>
            <w:r w:rsidR="00617B9D">
              <w:rPr>
                <w:szCs w:val="24"/>
              </w:rPr>
              <w:t>%</w:t>
            </w:r>
            <w:proofErr w:type="gramEnd"/>
            <w:r w:rsidR="006804AF">
              <w:rPr>
                <w:szCs w:val="24"/>
              </w:rPr>
              <w:t>)</w:t>
            </w:r>
            <w:r w:rsidR="00617B9D">
              <w:rPr>
                <w:szCs w:val="24"/>
              </w:rPr>
              <w:t xml:space="preserve"> of the time, </w:t>
            </w:r>
            <w:r>
              <w:rPr>
                <w:szCs w:val="24"/>
              </w:rPr>
              <w:t>people are hitting voicemail or hanging up</w:t>
            </w:r>
            <w:r w:rsidR="00617B9D">
              <w:rPr>
                <w:szCs w:val="24"/>
              </w:rPr>
              <w:t>.</w:t>
            </w:r>
            <w:r>
              <w:rPr>
                <w:szCs w:val="24"/>
              </w:rPr>
              <w:t>”</w:t>
            </w:r>
          </w:p>
          <w:p w:rsidR="00995F14" w:rsidRDefault="00205467" w:rsidP="00251CE1">
            <w:pPr>
              <w:pStyle w:val="BulletIndent1"/>
            </w:pPr>
            <w:r w:rsidRPr="006804AF">
              <w:t>Tell me, i</w:t>
            </w:r>
            <w:r w:rsidR="00617B9D" w:rsidRPr="006804AF">
              <w:t xml:space="preserve">f 10 </w:t>
            </w:r>
            <w:r w:rsidRPr="006804AF">
              <w:t>people</w:t>
            </w:r>
            <w:r w:rsidR="00617B9D" w:rsidRPr="006804AF">
              <w:t xml:space="preserve"> called, how many typically turn into patients</w:t>
            </w:r>
            <w:r w:rsidR="00A53411">
              <w:t xml:space="preserve"> again?</w:t>
            </w:r>
          </w:p>
          <w:p w:rsidR="006804AF" w:rsidRDefault="00995F14" w:rsidP="00251CE1">
            <w:pPr>
              <w:pStyle w:val="BulletIndent1"/>
            </w:pPr>
            <w:r>
              <w:t>Ok so if this client received 100 calls last month he go</w:t>
            </w:r>
            <w:r w:rsidR="00E36A49">
              <w:t>t</w:t>
            </w:r>
            <w:r>
              <w:t xml:space="preserve"> [Y] clients right? </w:t>
            </w:r>
            <w:r w:rsidR="00617B9D" w:rsidRPr="006804AF">
              <w:t xml:space="preserve"> </w:t>
            </w:r>
          </w:p>
          <w:p w:rsidR="00995F14" w:rsidRDefault="00995F14" w:rsidP="00251CE1">
            <w:pPr>
              <w:pStyle w:val="BulletIndent1"/>
            </w:pPr>
            <w:r>
              <w:t>Now if he missed [X%] of calls that means he lost [Z] clients</w:t>
            </w:r>
          </w:p>
          <w:p w:rsidR="00995F14" w:rsidRDefault="00995F14" w:rsidP="00251CE1">
            <w:pPr>
              <w:pStyle w:val="BulletIndent1"/>
            </w:pPr>
            <w:r>
              <w:t xml:space="preserve">What was your average </w:t>
            </w:r>
            <w:proofErr w:type="gramStart"/>
            <w:r>
              <w:t>spend</w:t>
            </w:r>
            <w:proofErr w:type="gramEnd"/>
            <w:r>
              <w:t xml:space="preserve"> per client again?</w:t>
            </w:r>
          </w:p>
          <w:p w:rsidR="00995F14" w:rsidRDefault="00995F14" w:rsidP="00251CE1">
            <w:pPr>
              <w:pStyle w:val="BulletIndent1"/>
            </w:pPr>
            <w:r>
              <w:t>Ok so he lost [</w:t>
            </w:r>
            <w:proofErr w:type="spellStart"/>
            <w:r>
              <w:t>avg</w:t>
            </w:r>
            <w:proofErr w:type="spellEnd"/>
            <w:r>
              <w:t xml:space="preserve"> spend] * [Z clients] last month by just not picking up the telephone!</w:t>
            </w:r>
          </w:p>
          <w:p w:rsidR="00995F14" w:rsidRDefault="00995F14" w:rsidP="00251CE1">
            <w:pPr>
              <w:pStyle w:val="BulletIndent1"/>
            </w:pPr>
            <w:r>
              <w:t>How much money do you think you lose each month by not picking up your calls?</w:t>
            </w:r>
          </w:p>
          <w:p w:rsidR="00995F14" w:rsidRDefault="00995F14" w:rsidP="00251CE1">
            <w:pPr>
              <w:pStyle w:val="BulletIndent1"/>
            </w:pPr>
            <w:r>
              <w:t>How do you know how many calls you missed?</w:t>
            </w:r>
          </w:p>
          <w:p w:rsidR="00995F14" w:rsidRDefault="00995F14" w:rsidP="00251CE1">
            <w:pPr>
              <w:pStyle w:val="BulletIndent1"/>
            </w:pPr>
            <w:r>
              <w:t>It is worth it for many clients to use Yodle just to plug this hole of lost revenue!</w:t>
            </w:r>
          </w:p>
          <w:p w:rsidR="00251615" w:rsidRDefault="00251615" w:rsidP="00251615">
            <w:pPr>
              <w:pStyle w:val="BulletIndent1"/>
              <w:numPr>
                <w:ilvl w:val="0"/>
                <w:numId w:val="0"/>
              </w:numPr>
              <w:ind w:left="432" w:hanging="288"/>
            </w:pPr>
          </w:p>
          <w:p w:rsidR="00251615" w:rsidRDefault="00251615" w:rsidP="00251615">
            <w:pPr>
              <w:pStyle w:val="BulletIndent1"/>
              <w:numPr>
                <w:ilvl w:val="0"/>
                <w:numId w:val="0"/>
              </w:numPr>
              <w:ind w:left="432" w:hanging="288"/>
            </w:pPr>
          </w:p>
          <w:p w:rsidR="00251615" w:rsidRDefault="00251615" w:rsidP="00251615">
            <w:pPr>
              <w:pStyle w:val="BulletIndent1"/>
              <w:numPr>
                <w:ilvl w:val="0"/>
                <w:numId w:val="0"/>
              </w:numPr>
              <w:ind w:left="432" w:hanging="288"/>
            </w:pPr>
          </w:p>
          <w:p w:rsidR="00251615" w:rsidRDefault="00251615" w:rsidP="00251615">
            <w:pPr>
              <w:pStyle w:val="BulletIndent1"/>
              <w:numPr>
                <w:ilvl w:val="0"/>
                <w:numId w:val="0"/>
              </w:numPr>
              <w:ind w:left="432" w:hanging="288"/>
            </w:pPr>
          </w:p>
          <w:p w:rsidR="00251615" w:rsidRDefault="00251615" w:rsidP="00251615">
            <w:pPr>
              <w:pStyle w:val="BulletIndent1"/>
              <w:numPr>
                <w:ilvl w:val="0"/>
                <w:numId w:val="0"/>
              </w:numPr>
              <w:ind w:left="432" w:hanging="288"/>
            </w:pPr>
          </w:p>
          <w:p w:rsidR="00205467" w:rsidRDefault="00617B9D" w:rsidP="00205467">
            <w:pPr>
              <w:rPr>
                <w:szCs w:val="24"/>
              </w:rPr>
            </w:pPr>
            <w:r w:rsidRPr="006804AF">
              <w:rPr>
                <w:szCs w:val="24"/>
              </w:rPr>
              <w:lastRenderedPageBreak/>
              <w:t xml:space="preserve"> </w:t>
            </w:r>
            <w:r w:rsidR="00205467" w:rsidRPr="00B27CE8">
              <w:rPr>
                <w:b/>
              </w:rPr>
              <w:t>Action:</w:t>
            </w:r>
            <w:r w:rsidR="00205467">
              <w:t xml:space="preserve"> Point to </w:t>
            </w:r>
            <w:r w:rsidR="00205467" w:rsidRPr="006804AF">
              <w:rPr>
                <w:b/>
              </w:rPr>
              <w:t>Calls &amp; Emails by Hour</w:t>
            </w:r>
          </w:p>
          <w:p w:rsidR="00155501" w:rsidRPr="00205467" w:rsidRDefault="00155501" w:rsidP="008D6AF0">
            <w:pPr>
              <w:rPr>
                <w:szCs w:val="24"/>
                <w:u w:val="single"/>
              </w:rPr>
            </w:pPr>
          </w:p>
          <w:p w:rsidR="006804AF" w:rsidRDefault="00205467" w:rsidP="008D6AF0">
            <w:pPr>
              <w:rPr>
                <w:szCs w:val="24"/>
              </w:rPr>
            </w:pPr>
            <w:r>
              <w:rPr>
                <w:szCs w:val="24"/>
              </w:rPr>
              <w:t>“</w:t>
            </w:r>
            <w:r w:rsidR="00617B9D">
              <w:rPr>
                <w:szCs w:val="24"/>
              </w:rPr>
              <w:t xml:space="preserve">Do you have any </w:t>
            </w:r>
            <w:r>
              <w:rPr>
                <w:szCs w:val="24"/>
              </w:rPr>
              <w:t>visibility into</w:t>
            </w:r>
            <w:r w:rsidR="00617B9D">
              <w:rPr>
                <w:szCs w:val="24"/>
              </w:rPr>
              <w:t xml:space="preserve"> when you get the most calls</w:t>
            </w:r>
            <w:r>
              <w:rPr>
                <w:szCs w:val="24"/>
              </w:rPr>
              <w:t xml:space="preserve"> each day</w:t>
            </w:r>
            <w:r w:rsidR="00617B9D">
              <w:rPr>
                <w:szCs w:val="24"/>
              </w:rPr>
              <w:t xml:space="preserve">?  </w:t>
            </w:r>
          </w:p>
          <w:p w:rsidR="006804AF" w:rsidRPr="006804AF" w:rsidRDefault="00251CE1" w:rsidP="00251CE1">
            <w:pPr>
              <w:pStyle w:val="BulletIndent1"/>
            </w:pPr>
            <w:r>
              <w:t>W</w:t>
            </w:r>
            <w:r w:rsidR="006804AF">
              <w:t>e report that</w:t>
            </w:r>
          </w:p>
          <w:p w:rsidR="00617B9D" w:rsidRPr="006804AF" w:rsidRDefault="00205467" w:rsidP="00251CE1">
            <w:pPr>
              <w:pStyle w:val="BulletIndent1"/>
            </w:pPr>
            <w:r w:rsidRPr="006804AF">
              <w:t>H</w:t>
            </w:r>
            <w:r w:rsidR="00617B9D" w:rsidRPr="006804AF">
              <w:t xml:space="preserve">ow would you use this to </w:t>
            </w:r>
            <w:r w:rsidR="006804AF">
              <w:t>adjust your activities / staffing levels</w:t>
            </w:r>
            <w:r w:rsidR="00995F14">
              <w:t>?</w:t>
            </w:r>
          </w:p>
          <w:p w:rsidR="00251CE1" w:rsidRDefault="00251CE1" w:rsidP="008D6AF0">
            <w:pPr>
              <w:rPr>
                <w:b/>
                <w:szCs w:val="24"/>
              </w:rPr>
            </w:pPr>
          </w:p>
          <w:p w:rsidR="00155501" w:rsidRDefault="00155501" w:rsidP="008D6AF0">
            <w:pPr>
              <w:rPr>
                <w:b/>
                <w:szCs w:val="24"/>
              </w:rPr>
            </w:pPr>
          </w:p>
          <w:p w:rsidR="00617B9D" w:rsidRDefault="00995F14" w:rsidP="008D6AF0">
            <w:pPr>
              <w:rPr>
                <w:szCs w:val="24"/>
              </w:rPr>
            </w:pPr>
            <w:r w:rsidRPr="00DF5D28">
              <w:rPr>
                <w:b/>
                <w:szCs w:val="24"/>
              </w:rPr>
              <w:t>Transition:</w:t>
            </w:r>
            <w:r>
              <w:rPr>
                <w:szCs w:val="24"/>
              </w:rPr>
              <w:t xml:space="preserve"> “There is one other cool stat we track”</w:t>
            </w:r>
          </w:p>
          <w:p w:rsidR="00995F14" w:rsidRDefault="00995F14" w:rsidP="008D6AF0">
            <w:pPr>
              <w:rPr>
                <w:szCs w:val="24"/>
              </w:rPr>
            </w:pPr>
          </w:p>
          <w:p w:rsidR="00155501" w:rsidRDefault="00155501" w:rsidP="008D6AF0">
            <w:pPr>
              <w:rPr>
                <w:szCs w:val="24"/>
              </w:rPr>
            </w:pPr>
          </w:p>
          <w:p w:rsidR="00995F14" w:rsidRDefault="00995F14" w:rsidP="008D6AF0">
            <w:pPr>
              <w:rPr>
                <w:szCs w:val="24"/>
              </w:rPr>
            </w:pPr>
            <w:r w:rsidRPr="00DF5D28">
              <w:rPr>
                <w:b/>
                <w:szCs w:val="24"/>
              </w:rPr>
              <w:t>Action:</w:t>
            </w:r>
            <w:r>
              <w:rPr>
                <w:szCs w:val="24"/>
              </w:rPr>
              <w:t xml:space="preserve">  Switch to </w:t>
            </w:r>
            <w:r w:rsidR="00E36A49">
              <w:rPr>
                <w:b/>
                <w:szCs w:val="24"/>
              </w:rPr>
              <w:t>Geo Stats</w:t>
            </w:r>
            <w:r w:rsidR="00A53411">
              <w:rPr>
                <w:b/>
                <w:szCs w:val="24"/>
              </w:rPr>
              <w:t xml:space="preserve"> tab</w:t>
            </w:r>
          </w:p>
          <w:p w:rsidR="00995F14" w:rsidRDefault="00995F14" w:rsidP="008D6AF0">
            <w:pPr>
              <w:rPr>
                <w:szCs w:val="24"/>
              </w:rPr>
            </w:pPr>
          </w:p>
          <w:p w:rsidR="00155501" w:rsidRDefault="00155501" w:rsidP="008D6AF0">
            <w:pPr>
              <w:rPr>
                <w:szCs w:val="24"/>
              </w:rPr>
            </w:pPr>
          </w:p>
          <w:p w:rsidR="00995F14" w:rsidRDefault="002C6983" w:rsidP="008D6AF0">
            <w:pPr>
              <w:rPr>
                <w:szCs w:val="24"/>
              </w:rPr>
            </w:pPr>
            <w:r>
              <w:rPr>
                <w:szCs w:val="24"/>
              </w:rPr>
              <w:t>“We show you clearly on a Map where all of you phone calls, emails and new visitors have come from</w:t>
            </w:r>
            <w:r w:rsidR="00DF5D28">
              <w:rPr>
                <w:szCs w:val="24"/>
              </w:rPr>
              <w:t>.</w:t>
            </w:r>
            <w:r>
              <w:rPr>
                <w:szCs w:val="24"/>
              </w:rPr>
              <w:t>”</w:t>
            </w:r>
          </w:p>
          <w:p w:rsidR="002C6983" w:rsidRDefault="002C6983" w:rsidP="008D6AF0">
            <w:pPr>
              <w:rPr>
                <w:szCs w:val="24"/>
              </w:rPr>
            </w:pPr>
          </w:p>
          <w:p w:rsidR="00251615" w:rsidRDefault="00251615" w:rsidP="008D6AF0">
            <w:pPr>
              <w:rPr>
                <w:szCs w:val="24"/>
              </w:rPr>
            </w:pPr>
          </w:p>
          <w:tbl>
            <w:tblPr>
              <w:tblStyle w:val="Table3Deffects1"/>
              <w:tblW w:w="0" w:type="auto"/>
              <w:tblLayout w:type="fixed"/>
              <w:tblLook w:val="04A0"/>
            </w:tblPr>
            <w:tblGrid>
              <w:gridCol w:w="7509"/>
            </w:tblGrid>
            <w:tr w:rsidR="00251615" w:rsidTr="00251615">
              <w:trPr>
                <w:cnfStyle w:val="100000000000"/>
              </w:trPr>
              <w:tc>
                <w:tcPr>
                  <w:cnfStyle w:val="001000000100"/>
                  <w:tcW w:w="7509" w:type="dxa"/>
                </w:tcPr>
                <w:p w:rsidR="00251615" w:rsidRPr="00251615" w:rsidRDefault="00251615" w:rsidP="00251615">
                  <w:pPr>
                    <w:rPr>
                      <w:b w:val="0"/>
                      <w:color w:val="auto"/>
                      <w:szCs w:val="24"/>
                    </w:rPr>
                  </w:pPr>
                  <w:r w:rsidRPr="00251615">
                    <w:rPr>
                      <w:color w:val="auto"/>
                      <w:szCs w:val="24"/>
                    </w:rPr>
                    <w:t>If</w:t>
                  </w:r>
                  <w:r w:rsidRPr="00251615">
                    <w:rPr>
                      <w:b w:val="0"/>
                      <w:color w:val="auto"/>
                      <w:szCs w:val="24"/>
                    </w:rPr>
                    <w:t xml:space="preserve"> </w:t>
                  </w:r>
                  <w:r w:rsidRPr="00251615">
                    <w:rPr>
                      <w:color w:val="auto"/>
                      <w:szCs w:val="24"/>
                    </w:rPr>
                    <w:t>Applicable</w:t>
                  </w:r>
                  <w:r w:rsidRPr="00251615">
                    <w:rPr>
                      <w:b w:val="0"/>
                      <w:color w:val="auto"/>
                      <w:szCs w:val="24"/>
                    </w:rPr>
                    <w:t>: We discussed you were using the [</w:t>
                  </w:r>
                  <w:proofErr w:type="spellStart"/>
                  <w:r w:rsidRPr="00251615">
                    <w:rPr>
                      <w:b w:val="0"/>
                      <w:color w:val="auto"/>
                      <w:szCs w:val="24"/>
                    </w:rPr>
                    <w:t>Yellowpages</w:t>
                  </w:r>
                  <w:proofErr w:type="spellEnd"/>
                  <w:r w:rsidRPr="00251615">
                    <w:rPr>
                      <w:b w:val="0"/>
                      <w:color w:val="auto"/>
                      <w:szCs w:val="24"/>
                    </w:rPr>
                    <w:t>, Direct Mail, radio, etc]</w:t>
                  </w:r>
                </w:p>
                <w:p w:rsidR="00251615" w:rsidRPr="00251615" w:rsidRDefault="00251615" w:rsidP="00251615">
                  <w:pPr>
                    <w:pStyle w:val="BulletIndent1"/>
                    <w:rPr>
                      <w:b w:val="0"/>
                      <w:color w:val="auto"/>
                    </w:rPr>
                  </w:pPr>
                  <w:r w:rsidRPr="00251615">
                    <w:rPr>
                      <w:b w:val="0"/>
                      <w:color w:val="auto"/>
                    </w:rPr>
                    <w:t>How did you know which neighborhoods to target?</w:t>
                  </w:r>
                </w:p>
                <w:p w:rsidR="00251615" w:rsidRPr="00251615" w:rsidRDefault="00251615" w:rsidP="00251615">
                  <w:pPr>
                    <w:pStyle w:val="BulletIndent1"/>
                    <w:rPr>
                      <w:b w:val="0"/>
                      <w:color w:val="auto"/>
                    </w:rPr>
                  </w:pPr>
                  <w:r w:rsidRPr="00251615">
                    <w:rPr>
                      <w:b w:val="0"/>
                      <w:color w:val="auto"/>
                    </w:rPr>
                    <w:t>We can give you tremendous insight into your customer base as we know that one area gets you a lot of calls and another neighborhood may not be worth advertising in.</w:t>
                  </w:r>
                </w:p>
                <w:p w:rsidR="00251615" w:rsidRPr="00251615" w:rsidRDefault="00251615" w:rsidP="00251615">
                  <w:pPr>
                    <w:pStyle w:val="BulletIndent1"/>
                    <w:rPr>
                      <w:b w:val="0"/>
                      <w:color w:val="auto"/>
                    </w:rPr>
                  </w:pPr>
                  <w:r w:rsidRPr="00251615">
                    <w:rPr>
                      <w:b w:val="0"/>
                      <w:color w:val="auto"/>
                    </w:rPr>
                    <w:t>As we discussed before we can provide you with tracking phone numbers for your other forms of marketing. The data we collect here can make you more efficient in every other dollar that you spend.</w:t>
                  </w:r>
                </w:p>
              </w:tc>
            </w:tr>
          </w:tbl>
          <w:p w:rsidR="00251615" w:rsidRDefault="00251615" w:rsidP="00251615">
            <w:pPr>
              <w:rPr>
                <w:b/>
                <w:szCs w:val="24"/>
              </w:rPr>
            </w:pPr>
          </w:p>
          <w:p w:rsidR="00251CE1" w:rsidRDefault="00251CE1" w:rsidP="00A53411">
            <w:pPr>
              <w:rPr>
                <w:b/>
                <w:szCs w:val="24"/>
              </w:rPr>
            </w:pPr>
          </w:p>
          <w:p w:rsidR="006804AF" w:rsidRDefault="008D6AF0" w:rsidP="00A53411">
            <w:r w:rsidRPr="001C3A85">
              <w:rPr>
                <w:b/>
                <w:szCs w:val="24"/>
              </w:rPr>
              <w:t>Transition</w:t>
            </w:r>
            <w:r w:rsidRPr="001C3A85">
              <w:rPr>
                <w:szCs w:val="24"/>
              </w:rPr>
              <w:t xml:space="preserve">: </w:t>
            </w:r>
            <w:r w:rsidR="00617B9D">
              <w:rPr>
                <w:szCs w:val="24"/>
              </w:rPr>
              <w:t>“</w:t>
            </w:r>
            <w:r w:rsidR="00205467">
              <w:rPr>
                <w:szCs w:val="24"/>
              </w:rPr>
              <w:t>Let’s take a look at</w:t>
            </w:r>
            <w:r w:rsidR="00617B9D">
              <w:rPr>
                <w:szCs w:val="24"/>
              </w:rPr>
              <w:t xml:space="preserve"> the services this client is currently promoting with us.”</w:t>
            </w:r>
            <w:r w:rsidR="00F25C32" w:rsidRPr="001C3A85">
              <w:t xml:space="preserve"> </w:t>
            </w:r>
          </w:p>
          <w:p w:rsidR="00155501" w:rsidRDefault="00155501" w:rsidP="00A53411"/>
          <w:p w:rsidR="00155501" w:rsidRDefault="00155501" w:rsidP="00A53411"/>
          <w:p w:rsidR="00155501" w:rsidRDefault="00155501" w:rsidP="00A53411"/>
          <w:p w:rsidR="00155501" w:rsidRDefault="00155501" w:rsidP="00A53411"/>
          <w:p w:rsidR="00155501" w:rsidRDefault="00155501" w:rsidP="00A53411"/>
          <w:p w:rsidR="00155501" w:rsidRDefault="00155501" w:rsidP="00A53411"/>
          <w:p w:rsidR="00155501" w:rsidRDefault="00155501" w:rsidP="00A53411"/>
          <w:p w:rsidR="00155501" w:rsidRDefault="00155501" w:rsidP="00A53411"/>
          <w:p w:rsidR="00155501" w:rsidRDefault="00155501" w:rsidP="00A53411"/>
          <w:p w:rsidR="00155501" w:rsidRDefault="00155501" w:rsidP="00A53411"/>
          <w:p w:rsidR="00155501" w:rsidRDefault="00155501" w:rsidP="00A53411"/>
          <w:p w:rsidR="00155501" w:rsidRDefault="00155501" w:rsidP="00A53411"/>
          <w:p w:rsidR="00155501" w:rsidRDefault="00155501" w:rsidP="00A53411"/>
          <w:p w:rsidR="00155501" w:rsidRPr="001C3A85" w:rsidRDefault="00155501" w:rsidP="00A53411"/>
        </w:tc>
      </w:tr>
    </w:tbl>
    <w:p w:rsidR="008D6AF0" w:rsidRPr="001C3A85" w:rsidRDefault="008D6AF0" w:rsidP="008D6AF0">
      <w:pPr>
        <w:pStyle w:val="separator"/>
      </w:pPr>
    </w:p>
    <w:tbl>
      <w:tblPr>
        <w:tblW w:w="0" w:type="auto"/>
        <w:tblLayout w:type="fixed"/>
        <w:tblLook w:val="0000"/>
      </w:tblPr>
      <w:tblGrid>
        <w:gridCol w:w="1728"/>
        <w:gridCol w:w="7740"/>
      </w:tblGrid>
      <w:tr w:rsidR="008D6AF0" w:rsidRPr="001C3A85">
        <w:tc>
          <w:tcPr>
            <w:tcW w:w="1728" w:type="dxa"/>
          </w:tcPr>
          <w:p w:rsidR="008D6AF0" w:rsidRPr="00742256" w:rsidRDefault="008D6AF0">
            <w:pPr>
              <w:pStyle w:val="Heading4"/>
              <w:rPr>
                <w:rFonts w:cs="Arial"/>
              </w:rPr>
            </w:pPr>
            <w:r w:rsidRPr="00742256">
              <w:rPr>
                <w:rFonts w:cs="Arial"/>
              </w:rPr>
              <w:lastRenderedPageBreak/>
              <w:t>Ad Campaigns</w:t>
            </w:r>
          </w:p>
        </w:tc>
        <w:tc>
          <w:tcPr>
            <w:tcW w:w="7740" w:type="dxa"/>
          </w:tcPr>
          <w:p w:rsidR="00205467" w:rsidRDefault="00205467" w:rsidP="00205467">
            <w:r w:rsidRPr="00B27CE8">
              <w:rPr>
                <w:b/>
              </w:rPr>
              <w:t>Action:</w:t>
            </w:r>
            <w:r>
              <w:t xml:space="preserve"> Switch to </w:t>
            </w:r>
            <w:r w:rsidRPr="006804AF">
              <w:rPr>
                <w:b/>
              </w:rPr>
              <w:t>Ad Campaigns</w:t>
            </w:r>
            <w:r w:rsidR="006804AF">
              <w:t xml:space="preserve"> – </w:t>
            </w:r>
            <w:r w:rsidR="006804AF" w:rsidRPr="006804AF">
              <w:rPr>
                <w:b/>
              </w:rPr>
              <w:t>Client View</w:t>
            </w:r>
          </w:p>
          <w:p w:rsidR="00205467" w:rsidRDefault="00205467" w:rsidP="008D6AF0">
            <w:pPr>
              <w:rPr>
                <w:b/>
                <w:szCs w:val="24"/>
              </w:rPr>
            </w:pPr>
          </w:p>
          <w:p w:rsidR="00155501" w:rsidRDefault="00155501" w:rsidP="008D6AF0">
            <w:pPr>
              <w:rPr>
                <w:b/>
                <w:szCs w:val="24"/>
              </w:rPr>
            </w:pPr>
          </w:p>
          <w:p w:rsidR="00D00D61" w:rsidRDefault="008D6AF0" w:rsidP="008D6AF0">
            <w:pPr>
              <w:rPr>
                <w:szCs w:val="24"/>
              </w:rPr>
            </w:pPr>
            <w:r w:rsidRPr="001C3A85">
              <w:rPr>
                <w:b/>
                <w:szCs w:val="24"/>
              </w:rPr>
              <w:t>Campaigns Tab Intro</w:t>
            </w:r>
            <w:r w:rsidRPr="001C3A85">
              <w:rPr>
                <w:szCs w:val="24"/>
              </w:rPr>
              <w:t>: “This client is currently advertising for [</w:t>
            </w:r>
            <w:r w:rsidR="00205467">
              <w:rPr>
                <w:szCs w:val="24"/>
              </w:rPr>
              <w:t xml:space="preserve">veneers, implants, </w:t>
            </w:r>
            <w:r w:rsidR="008F4A16">
              <w:rPr>
                <w:szCs w:val="24"/>
              </w:rPr>
              <w:t xml:space="preserve">and </w:t>
            </w:r>
            <w:r w:rsidR="00205467">
              <w:rPr>
                <w:szCs w:val="24"/>
              </w:rPr>
              <w:t>crowns</w:t>
            </w:r>
            <w:r w:rsidRPr="001C3A85">
              <w:rPr>
                <w:szCs w:val="24"/>
              </w:rPr>
              <w:t>].</w:t>
            </w:r>
            <w:r w:rsidR="00205467">
              <w:rPr>
                <w:szCs w:val="24"/>
              </w:rPr>
              <w:t>”</w:t>
            </w:r>
            <w:r w:rsidRPr="001C3A85">
              <w:rPr>
                <w:szCs w:val="24"/>
              </w:rPr>
              <w:t xml:space="preserve">  </w:t>
            </w:r>
          </w:p>
          <w:p w:rsidR="002C6983" w:rsidRDefault="002C6983" w:rsidP="00251CE1">
            <w:pPr>
              <w:pStyle w:val="BulletIndent1"/>
            </w:pPr>
            <w:r>
              <w:t>Which services would you want to advertise for</w:t>
            </w:r>
            <w:r w:rsidR="00A53411">
              <w:t xml:space="preserve"> again</w:t>
            </w:r>
            <w:r>
              <w:t>?</w:t>
            </w:r>
          </w:p>
          <w:p w:rsidR="00A8545E" w:rsidRDefault="00C371D9" w:rsidP="00251CE1">
            <w:pPr>
              <w:pStyle w:val="BulletIndent1"/>
            </w:pPr>
            <w:r>
              <w:t>The campa</w:t>
            </w:r>
            <w:r w:rsidR="00DF5D28">
              <w:t>i</w:t>
            </w:r>
            <w:r>
              <w:t>gns we create</w:t>
            </w:r>
            <w:r w:rsidRPr="006804AF">
              <w:t xml:space="preserve"> </w:t>
            </w:r>
            <w:r>
              <w:t xml:space="preserve">are not necessarily the services that you do, but rather </w:t>
            </w:r>
            <w:r w:rsidRPr="006804AF">
              <w:t>the services</w:t>
            </w:r>
            <w:r>
              <w:t xml:space="preserve"> which make you the most money and you want to promote</w:t>
            </w:r>
            <w:r w:rsidRPr="00F25C32">
              <w:t xml:space="preserve">.  </w:t>
            </w:r>
          </w:p>
          <w:p w:rsidR="002C6983" w:rsidRDefault="00205467" w:rsidP="00251CE1">
            <w:pPr>
              <w:pStyle w:val="BulletIndent1"/>
            </w:pPr>
            <w:r w:rsidRPr="006804AF">
              <w:t>W</w:t>
            </w:r>
            <w:r w:rsidR="00D00D61" w:rsidRPr="006804AF">
              <w:t xml:space="preserve">e list the total </w:t>
            </w:r>
            <w:r w:rsidRPr="006804AF">
              <w:t>number</w:t>
            </w:r>
            <w:r w:rsidR="00D00D61" w:rsidRPr="006804AF">
              <w:t xml:space="preserve"> of </w:t>
            </w:r>
            <w:r w:rsidRPr="006804AF">
              <w:t xml:space="preserve">keywords we are currently bidding on for each service we’re promoting. </w:t>
            </w:r>
          </w:p>
          <w:p w:rsidR="006804AF" w:rsidRPr="006804AF" w:rsidRDefault="002C6983" w:rsidP="00251CE1">
            <w:pPr>
              <w:pStyle w:val="BulletIndent3"/>
            </w:pPr>
            <w:r>
              <w:t xml:space="preserve">[if using </w:t>
            </w:r>
            <w:r w:rsidR="00E36A49">
              <w:t>AdWords</w:t>
            </w:r>
            <w:r>
              <w:t>] How many KW are you currently bidding on?</w:t>
            </w:r>
            <w:r w:rsidR="00205467" w:rsidRPr="006804AF">
              <w:t xml:space="preserve"> </w:t>
            </w:r>
          </w:p>
          <w:p w:rsidR="006804AF" w:rsidRPr="006804AF" w:rsidRDefault="00D00D61" w:rsidP="00251CE1">
            <w:pPr>
              <w:pStyle w:val="BulletIndent1"/>
            </w:pPr>
            <w:r w:rsidRPr="006804AF">
              <w:t xml:space="preserve">One </w:t>
            </w:r>
            <w:r w:rsidR="00205467" w:rsidRPr="006804AF">
              <w:t xml:space="preserve">benefit to online marketing </w:t>
            </w:r>
            <w:r w:rsidRPr="006804AF">
              <w:t xml:space="preserve">is you can </w:t>
            </w:r>
            <w:r w:rsidR="00205467" w:rsidRPr="006804AF">
              <w:t xml:space="preserve">literally </w:t>
            </w:r>
            <w:r w:rsidRPr="006804AF">
              <w:t xml:space="preserve">flip the switch at any time on any of these.  </w:t>
            </w:r>
          </w:p>
          <w:p w:rsidR="006804AF" w:rsidRPr="006804AF" w:rsidRDefault="00D00D61" w:rsidP="00251CE1">
            <w:pPr>
              <w:pStyle w:val="BulletIndent1"/>
            </w:pPr>
            <w:r w:rsidRPr="006804AF">
              <w:t>If</w:t>
            </w:r>
            <w:r w:rsidR="00205467" w:rsidRPr="006804AF">
              <w:t>, say in J</w:t>
            </w:r>
            <w:r w:rsidRPr="006804AF">
              <w:t>une</w:t>
            </w:r>
            <w:r w:rsidR="006804AF">
              <w:t>,</w:t>
            </w:r>
            <w:r w:rsidRPr="006804AF">
              <w:t xml:space="preserve"> you want to run</w:t>
            </w:r>
            <w:r w:rsidR="00205467" w:rsidRPr="006804AF">
              <w:t xml:space="preserve"> </w:t>
            </w:r>
            <w:r w:rsidRPr="006804AF">
              <w:t xml:space="preserve">a promotion for </w:t>
            </w:r>
            <w:r w:rsidR="006804AF">
              <w:t>(</w:t>
            </w:r>
            <w:r w:rsidRPr="006804AF">
              <w:t>teeth whitening</w:t>
            </w:r>
            <w:r w:rsidR="006804AF">
              <w:t>)</w:t>
            </w:r>
            <w:r w:rsidR="00205467" w:rsidRPr="006804AF">
              <w:t xml:space="preserve"> and then turn that off in A</w:t>
            </w:r>
            <w:r w:rsidR="006804AF">
              <w:t>ugust, we can do that</w:t>
            </w:r>
          </w:p>
          <w:p w:rsidR="00D00D61" w:rsidRPr="006804AF" w:rsidRDefault="00205467" w:rsidP="00251CE1">
            <w:pPr>
              <w:pStyle w:val="BulletIndent1"/>
            </w:pPr>
            <w:r w:rsidRPr="006804AF">
              <w:t xml:space="preserve">Tell me, do you typically run promotions for </w:t>
            </w:r>
            <w:r w:rsidR="006804AF">
              <w:t>(</w:t>
            </w:r>
            <w:r w:rsidRPr="006804AF">
              <w:t>veneers</w:t>
            </w:r>
            <w:r w:rsidR="006804AF">
              <w:t>)</w:t>
            </w:r>
            <w:r w:rsidR="002C6983">
              <w:t>?</w:t>
            </w:r>
          </w:p>
          <w:p w:rsidR="00251CE1" w:rsidRDefault="00251CE1" w:rsidP="008D6AF0">
            <w:pPr>
              <w:rPr>
                <w:szCs w:val="24"/>
              </w:rPr>
            </w:pPr>
          </w:p>
          <w:p w:rsidR="00155501" w:rsidRDefault="00155501" w:rsidP="008D6AF0">
            <w:pPr>
              <w:rPr>
                <w:szCs w:val="24"/>
              </w:rPr>
            </w:pPr>
          </w:p>
          <w:p w:rsidR="00D00D61" w:rsidRDefault="008F4A16" w:rsidP="008D6AF0">
            <w:pPr>
              <w:rPr>
                <w:szCs w:val="24"/>
              </w:rPr>
            </w:pPr>
            <w:r>
              <w:rPr>
                <w:szCs w:val="24"/>
              </w:rPr>
              <w:t>“</w:t>
            </w:r>
            <w:r w:rsidR="006804AF">
              <w:rPr>
                <w:szCs w:val="24"/>
              </w:rPr>
              <w:t>Now, you mentioned that (</w:t>
            </w:r>
            <w:r w:rsidR="00D00D61">
              <w:rPr>
                <w:szCs w:val="24"/>
              </w:rPr>
              <w:t>veneers</w:t>
            </w:r>
            <w:r w:rsidR="006804AF">
              <w:rPr>
                <w:szCs w:val="24"/>
              </w:rPr>
              <w:t>)</w:t>
            </w:r>
            <w:r w:rsidR="00D00D61">
              <w:rPr>
                <w:szCs w:val="24"/>
              </w:rPr>
              <w:t xml:space="preserve"> were big for you so let’s dive into what we are doing for this client for that service.</w:t>
            </w:r>
            <w:r>
              <w:rPr>
                <w:szCs w:val="24"/>
              </w:rPr>
              <w:t>”</w:t>
            </w:r>
          </w:p>
          <w:p w:rsidR="00D00D61" w:rsidRDefault="00D00D61" w:rsidP="008D6AF0">
            <w:pPr>
              <w:rPr>
                <w:szCs w:val="24"/>
              </w:rPr>
            </w:pPr>
          </w:p>
          <w:p w:rsidR="00155501" w:rsidRDefault="00155501" w:rsidP="008D6AF0">
            <w:pPr>
              <w:rPr>
                <w:szCs w:val="24"/>
              </w:rPr>
            </w:pPr>
          </w:p>
          <w:p w:rsidR="008F4A16" w:rsidRDefault="008F4A16" w:rsidP="008D6AF0">
            <w:r w:rsidRPr="00B27CE8">
              <w:rPr>
                <w:b/>
              </w:rPr>
              <w:t>Action:</w:t>
            </w:r>
            <w:r>
              <w:t xml:space="preserve"> Click into one of the active advertising campaigns</w:t>
            </w:r>
          </w:p>
          <w:p w:rsidR="00A53411" w:rsidRDefault="00A53411" w:rsidP="008D6AF0">
            <w:pPr>
              <w:rPr>
                <w:szCs w:val="24"/>
              </w:rPr>
            </w:pPr>
          </w:p>
          <w:p w:rsidR="00155501" w:rsidRDefault="00155501" w:rsidP="008D6AF0">
            <w:pPr>
              <w:rPr>
                <w:szCs w:val="24"/>
              </w:rPr>
            </w:pPr>
          </w:p>
          <w:p w:rsidR="00E36A49" w:rsidRDefault="00A53411" w:rsidP="00DF5015">
            <w:pPr>
              <w:rPr>
                <w:szCs w:val="24"/>
              </w:rPr>
            </w:pPr>
            <w:r>
              <w:rPr>
                <w:szCs w:val="24"/>
              </w:rPr>
              <w:t>“</w:t>
            </w:r>
            <w:r w:rsidR="00D00D61" w:rsidRPr="006804AF">
              <w:rPr>
                <w:szCs w:val="24"/>
              </w:rPr>
              <w:t>At the top of the page, we list all of the different ad copies that we are running on the major search engine</w:t>
            </w:r>
            <w:r>
              <w:rPr>
                <w:szCs w:val="24"/>
              </w:rPr>
              <w:t xml:space="preserve"> a</w:t>
            </w:r>
            <w:r w:rsidR="00C371D9" w:rsidRPr="00C371D9">
              <w:rPr>
                <w:szCs w:val="24"/>
              </w:rPr>
              <w:t>nd you’ll see that some of them are different</w:t>
            </w:r>
            <w:r>
              <w:rPr>
                <w:szCs w:val="24"/>
              </w:rPr>
              <w:t>”</w:t>
            </w:r>
          </w:p>
          <w:p w:rsidR="00E36A49" w:rsidRDefault="00E36A49" w:rsidP="00DF5015">
            <w:pPr>
              <w:rPr>
                <w:szCs w:val="24"/>
              </w:rPr>
            </w:pPr>
          </w:p>
          <w:p w:rsidR="00155501" w:rsidRDefault="00155501" w:rsidP="00DF5015">
            <w:pPr>
              <w:rPr>
                <w:szCs w:val="24"/>
              </w:rPr>
            </w:pPr>
          </w:p>
          <w:p w:rsidR="00DF5015" w:rsidRDefault="00DF5015" w:rsidP="00DF5015">
            <w:pPr>
              <w:rPr>
                <w:szCs w:val="24"/>
              </w:rPr>
            </w:pPr>
            <w:r w:rsidRPr="00B27CE8">
              <w:rPr>
                <w:b/>
              </w:rPr>
              <w:t>Action:</w:t>
            </w:r>
            <w:r>
              <w:t xml:space="preserve"> Point to two different ads running on the same search engine</w:t>
            </w:r>
          </w:p>
          <w:p w:rsidR="005A3F36" w:rsidRDefault="00D00D61" w:rsidP="00097400">
            <w:pPr>
              <w:pStyle w:val="BulletIndent1"/>
            </w:pPr>
            <w:r w:rsidRPr="006804AF">
              <w:t>Any idea why we have multiple ads</w:t>
            </w:r>
            <w:r w:rsidR="00DF5015" w:rsidRPr="006804AF">
              <w:t xml:space="preserve"> running</w:t>
            </w:r>
            <w:r w:rsidR="00C371D9">
              <w:t>?</w:t>
            </w:r>
          </w:p>
          <w:p w:rsidR="00C371D9" w:rsidRDefault="00C371D9" w:rsidP="00097400">
            <w:pPr>
              <w:pStyle w:val="BulletIndent3"/>
            </w:pPr>
            <w:r>
              <w:t>Which value proposition do you think people in your area will respond to more [</w:t>
            </w:r>
            <w:r w:rsidR="00DF5D28">
              <w:t xml:space="preserve">pull two </w:t>
            </w:r>
            <w:r>
              <w:t>example</w:t>
            </w:r>
            <w:r w:rsidR="00DF5D28">
              <w:t>’s from your conversation</w:t>
            </w:r>
            <w:r>
              <w:t xml:space="preserve"> – 10%</w:t>
            </w:r>
            <w:r w:rsidR="00A53411">
              <w:t xml:space="preserve"> off</w:t>
            </w:r>
            <w:r>
              <w:t xml:space="preserve"> or 20 years of experience]?</w:t>
            </w:r>
          </w:p>
          <w:p w:rsidR="00C371D9" w:rsidRDefault="00C371D9" w:rsidP="00097400">
            <w:pPr>
              <w:pStyle w:val="BulletIndent3"/>
            </w:pPr>
            <w:r>
              <w:t>Why do you think that?</w:t>
            </w:r>
          </w:p>
          <w:p w:rsidR="00097400" w:rsidRDefault="00C371D9" w:rsidP="00097400">
            <w:pPr>
              <w:pStyle w:val="BulletIndent3"/>
            </w:pPr>
            <w:r>
              <w:t>Well we are not going to make any decisions based on a hunch.  We write 3-5 ad</w:t>
            </w:r>
            <w:r w:rsidR="00DF5D28">
              <w:t xml:space="preserve"> </w:t>
            </w:r>
            <w:r>
              <w:t>copies and test them to see which gets us a higher click-thru-rate and higher call-thru-rate</w:t>
            </w:r>
          </w:p>
          <w:p w:rsidR="00251615" w:rsidRDefault="00251615" w:rsidP="00251615">
            <w:pPr>
              <w:pStyle w:val="BulletIndent3"/>
              <w:numPr>
                <w:ilvl w:val="0"/>
                <w:numId w:val="0"/>
              </w:numPr>
              <w:ind w:left="1008"/>
            </w:pPr>
          </w:p>
          <w:p w:rsidR="00C371D9" w:rsidRDefault="00253B5D" w:rsidP="00DF5D28">
            <w:pPr>
              <w:rPr>
                <w:szCs w:val="24"/>
              </w:rPr>
            </w:pPr>
            <w:r>
              <w:t xml:space="preserve">We are </w:t>
            </w:r>
            <w:r w:rsidR="00DF5015" w:rsidRPr="006804AF">
              <w:t>constantly refining this, month over month</w:t>
            </w:r>
          </w:p>
          <w:p w:rsidR="007B097A" w:rsidRDefault="007B097A" w:rsidP="00DF5D28">
            <w:pPr>
              <w:rPr>
                <w:szCs w:val="24"/>
              </w:rPr>
            </w:pPr>
          </w:p>
          <w:p w:rsidR="007B097A" w:rsidRDefault="007B097A" w:rsidP="00DF5D28">
            <w:pPr>
              <w:rPr>
                <w:szCs w:val="24"/>
              </w:rPr>
            </w:pPr>
          </w:p>
          <w:p w:rsidR="007B097A" w:rsidRDefault="007B097A" w:rsidP="00DF5D28">
            <w:pPr>
              <w:rPr>
                <w:szCs w:val="24"/>
              </w:rPr>
            </w:pPr>
          </w:p>
          <w:p w:rsidR="007B097A" w:rsidRPr="00DF5D28" w:rsidRDefault="007B097A" w:rsidP="00DF5D28">
            <w:pPr>
              <w:rPr>
                <w:szCs w:val="24"/>
              </w:rPr>
            </w:pPr>
          </w:p>
          <w:p w:rsidR="00C371D9" w:rsidRPr="00C371D9" w:rsidRDefault="005A3F36" w:rsidP="007B097A">
            <w:pPr>
              <w:pStyle w:val="BulletIndent1"/>
            </w:pPr>
            <w:r w:rsidRPr="006804AF">
              <w:lastRenderedPageBreak/>
              <w:t>From there, we</w:t>
            </w:r>
            <w:r w:rsidR="00C371D9">
              <w:t xml:space="preserve"> create </w:t>
            </w:r>
            <w:r w:rsidRPr="006804AF">
              <w:t xml:space="preserve"> a list of </w:t>
            </w:r>
            <w:r w:rsidR="00253B5D">
              <w:t>literally thousands of KWs</w:t>
            </w:r>
          </w:p>
          <w:p w:rsidR="00C371D9" w:rsidRDefault="00253B5D" w:rsidP="00097400">
            <w:pPr>
              <w:pStyle w:val="BulletIndent3"/>
            </w:pPr>
            <w:r>
              <w:t xml:space="preserve">From </w:t>
            </w:r>
            <w:r w:rsidR="00D00D61" w:rsidRPr="006804AF">
              <w:t>generic</w:t>
            </w:r>
            <w:r>
              <w:t>, (</w:t>
            </w:r>
            <w:r w:rsidR="00D00D61" w:rsidRPr="006804AF">
              <w:t>veneers</w:t>
            </w:r>
            <w:r>
              <w:t>)</w:t>
            </w:r>
            <w:r w:rsidR="00D00D61" w:rsidRPr="006804AF">
              <w:t xml:space="preserve"> to incredibly specific</w:t>
            </w:r>
            <w:r>
              <w:t>, (</w:t>
            </w:r>
            <w:r w:rsidR="00D00D61" w:rsidRPr="006804AF">
              <w:t>non invasive veneers upper west side</w:t>
            </w:r>
            <w:r>
              <w:t xml:space="preserve"> NYC)</w:t>
            </w:r>
          </w:p>
          <w:p w:rsidR="00A53411" w:rsidRPr="00A53411" w:rsidRDefault="00C371D9" w:rsidP="00097400">
            <w:pPr>
              <w:pStyle w:val="BulletIndent3"/>
              <w:rPr>
                <w:b/>
              </w:rPr>
            </w:pPr>
            <w:r w:rsidRPr="00A53411">
              <w:t>Some of these KW may get a click every 6, 12, 24 months, but when they do this click will be significantly cheaper and will convert at a higher rate.  These are the ideal KW to target, right?</w:t>
            </w:r>
          </w:p>
          <w:p w:rsidR="00A53411" w:rsidRPr="00A53411" w:rsidRDefault="00BB58EA" w:rsidP="00097400">
            <w:pPr>
              <w:pStyle w:val="BulletIndent3"/>
              <w:rPr>
                <w:b/>
              </w:rPr>
            </w:pPr>
            <w:r w:rsidRPr="00A53411">
              <w:t xml:space="preserve">As you can see it takes a lot of work to set all of this up right? </w:t>
            </w:r>
          </w:p>
          <w:p w:rsidR="00097400" w:rsidRDefault="00097400" w:rsidP="00A53411">
            <w:pPr>
              <w:rPr>
                <w:szCs w:val="24"/>
              </w:rPr>
            </w:pPr>
          </w:p>
          <w:p w:rsidR="007B097A" w:rsidRDefault="007B097A" w:rsidP="00A53411">
            <w:pPr>
              <w:rPr>
                <w:szCs w:val="24"/>
              </w:rPr>
            </w:pPr>
          </w:p>
          <w:p w:rsidR="00A53411" w:rsidRDefault="00A53411" w:rsidP="00A53411">
            <w:pPr>
              <w:rPr>
                <w:szCs w:val="24"/>
              </w:rPr>
            </w:pPr>
            <w:r>
              <w:rPr>
                <w:szCs w:val="24"/>
              </w:rPr>
              <w:t>“</w:t>
            </w:r>
            <w:r w:rsidR="00BB58EA" w:rsidRPr="00A53411">
              <w:rPr>
                <w:szCs w:val="24"/>
              </w:rPr>
              <w:t>For the labor involved in addition to domain name, phone number, etc that we need to purchase it is a one-time setup of $447.  We can get this done in as little as 8 business days</w:t>
            </w:r>
            <w:r>
              <w:rPr>
                <w:szCs w:val="24"/>
              </w:rPr>
              <w:t>”</w:t>
            </w:r>
          </w:p>
          <w:p w:rsidR="00D30199" w:rsidRDefault="00D30199" w:rsidP="00A53411">
            <w:pPr>
              <w:rPr>
                <w:szCs w:val="24"/>
              </w:rPr>
            </w:pPr>
          </w:p>
          <w:p w:rsidR="00D112A4" w:rsidRDefault="00D112A4" w:rsidP="00A53411">
            <w:pPr>
              <w:rPr>
                <w:szCs w:val="24"/>
              </w:rPr>
            </w:pPr>
          </w:p>
          <w:p w:rsidR="00D112A4" w:rsidRDefault="00D112A4" w:rsidP="00D112A4">
            <w:pPr>
              <w:rPr>
                <w:b/>
                <w:szCs w:val="24"/>
              </w:rPr>
            </w:pPr>
            <w:r w:rsidRPr="00F25C32">
              <w:rPr>
                <w:b/>
                <w:szCs w:val="24"/>
              </w:rPr>
              <w:t>Discuss PAIN point again</w:t>
            </w:r>
          </w:p>
          <w:p w:rsidR="007B097A" w:rsidRDefault="007B097A" w:rsidP="00A53411">
            <w:pPr>
              <w:rPr>
                <w:szCs w:val="24"/>
              </w:rPr>
            </w:pPr>
          </w:p>
          <w:p w:rsidR="00D112A4" w:rsidRDefault="00D112A4" w:rsidP="00A53411">
            <w:pPr>
              <w:rPr>
                <w:szCs w:val="24"/>
              </w:rPr>
            </w:pPr>
          </w:p>
          <w:p w:rsidR="008D6AF0" w:rsidRDefault="008D6AF0" w:rsidP="008C5282">
            <w:pPr>
              <w:rPr>
                <w:szCs w:val="24"/>
              </w:rPr>
            </w:pPr>
            <w:r w:rsidRPr="001C3A85">
              <w:rPr>
                <w:b/>
                <w:szCs w:val="24"/>
              </w:rPr>
              <w:t>Transition</w:t>
            </w:r>
            <w:r w:rsidRPr="001C3A85">
              <w:rPr>
                <w:szCs w:val="24"/>
              </w:rPr>
              <w:t xml:space="preserve">: “The only other aspect of this that we need to figure out is your monthly sponsored budget.  </w:t>
            </w: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D112A4" w:rsidRDefault="00D112A4" w:rsidP="008C5282">
            <w:pPr>
              <w:rPr>
                <w:szCs w:val="24"/>
              </w:rPr>
            </w:pPr>
          </w:p>
          <w:p w:rsidR="00251615" w:rsidRDefault="00251615" w:rsidP="008C5282">
            <w:pPr>
              <w:rPr>
                <w:szCs w:val="24"/>
              </w:rPr>
            </w:pPr>
          </w:p>
          <w:p w:rsidR="00251615" w:rsidRDefault="00251615" w:rsidP="008C5282">
            <w:pPr>
              <w:rPr>
                <w:szCs w:val="24"/>
              </w:rPr>
            </w:pPr>
          </w:p>
          <w:p w:rsidR="00251615" w:rsidRDefault="00251615" w:rsidP="008C5282">
            <w:pPr>
              <w:rPr>
                <w:szCs w:val="24"/>
              </w:rPr>
            </w:pPr>
          </w:p>
          <w:p w:rsidR="00251615" w:rsidRDefault="00251615" w:rsidP="008C5282">
            <w:pPr>
              <w:rPr>
                <w:szCs w:val="24"/>
              </w:rPr>
            </w:pPr>
          </w:p>
          <w:p w:rsidR="00251615" w:rsidRDefault="00251615" w:rsidP="008C5282">
            <w:pPr>
              <w:rPr>
                <w:szCs w:val="24"/>
              </w:rPr>
            </w:pPr>
          </w:p>
          <w:p w:rsidR="00251615" w:rsidRDefault="00251615"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Default="007B097A" w:rsidP="008C5282">
            <w:pPr>
              <w:rPr>
                <w:szCs w:val="24"/>
              </w:rPr>
            </w:pPr>
          </w:p>
          <w:p w:rsidR="007B097A" w:rsidRPr="001C3A85" w:rsidRDefault="007B097A" w:rsidP="008C5282"/>
        </w:tc>
      </w:tr>
    </w:tbl>
    <w:p w:rsidR="008D6AF0" w:rsidRPr="001C3A85" w:rsidRDefault="008D6AF0" w:rsidP="008D6AF0">
      <w:pPr>
        <w:pStyle w:val="separator"/>
      </w:pPr>
    </w:p>
    <w:tbl>
      <w:tblPr>
        <w:tblW w:w="0" w:type="auto"/>
        <w:tblLayout w:type="fixed"/>
        <w:tblLook w:val="0000"/>
      </w:tblPr>
      <w:tblGrid>
        <w:gridCol w:w="1728"/>
        <w:gridCol w:w="7740"/>
      </w:tblGrid>
      <w:tr w:rsidR="008D6AF0" w:rsidRPr="001C3A85">
        <w:tc>
          <w:tcPr>
            <w:tcW w:w="1728" w:type="dxa"/>
          </w:tcPr>
          <w:p w:rsidR="008D6AF0" w:rsidRPr="00742256" w:rsidRDefault="00271117">
            <w:pPr>
              <w:pStyle w:val="Heading4"/>
              <w:rPr>
                <w:rFonts w:cs="Arial"/>
              </w:rPr>
            </w:pPr>
            <w:r>
              <w:rPr>
                <w:rFonts w:cs="Arial"/>
              </w:rPr>
              <w:lastRenderedPageBreak/>
              <w:t>The Close</w:t>
            </w:r>
          </w:p>
        </w:tc>
        <w:tc>
          <w:tcPr>
            <w:tcW w:w="7740" w:type="dxa"/>
          </w:tcPr>
          <w:p w:rsidR="00271117" w:rsidRDefault="00271117" w:rsidP="00271117">
            <w:r w:rsidRPr="00B27CE8">
              <w:rPr>
                <w:b/>
              </w:rPr>
              <w:t>Action:</w:t>
            </w:r>
            <w:r>
              <w:t xml:space="preserve"> Remain on </w:t>
            </w:r>
            <w:r w:rsidRPr="006804AF">
              <w:rPr>
                <w:b/>
              </w:rPr>
              <w:t>Ad Campaigns</w:t>
            </w:r>
            <w:r>
              <w:t xml:space="preserve"> – </w:t>
            </w:r>
            <w:r w:rsidRPr="006804AF">
              <w:rPr>
                <w:b/>
              </w:rPr>
              <w:t>Client View</w:t>
            </w:r>
          </w:p>
          <w:p w:rsidR="00253B5D" w:rsidRDefault="00253B5D" w:rsidP="00890CF3">
            <w:pPr>
              <w:rPr>
                <w:szCs w:val="24"/>
              </w:rPr>
            </w:pPr>
          </w:p>
          <w:p w:rsidR="007B097A" w:rsidRDefault="007B097A" w:rsidP="00890CF3">
            <w:pPr>
              <w:rPr>
                <w:szCs w:val="24"/>
              </w:rPr>
            </w:pPr>
          </w:p>
          <w:p w:rsidR="00253B5D" w:rsidRDefault="00560C85" w:rsidP="00890CF3">
            <w:pPr>
              <w:rPr>
                <w:szCs w:val="24"/>
              </w:rPr>
            </w:pPr>
            <w:r>
              <w:rPr>
                <w:szCs w:val="24"/>
              </w:rPr>
              <w:t>“W</w:t>
            </w:r>
            <w:r w:rsidR="00890CF3">
              <w:rPr>
                <w:szCs w:val="24"/>
              </w:rPr>
              <w:t xml:space="preserve">e’re on the phone today because you need to generate </w:t>
            </w:r>
            <w:r w:rsidR="00253B5D">
              <w:rPr>
                <w:szCs w:val="24"/>
              </w:rPr>
              <w:t>(X)</w:t>
            </w:r>
            <w:r w:rsidR="00890CF3">
              <w:rPr>
                <w:szCs w:val="24"/>
              </w:rPr>
              <w:t xml:space="preserve"> new clients over the next </w:t>
            </w:r>
            <w:r>
              <w:rPr>
                <w:szCs w:val="24"/>
              </w:rPr>
              <w:t>month</w:t>
            </w:r>
            <w:r w:rsidR="00890CF3">
              <w:rPr>
                <w:szCs w:val="24"/>
              </w:rPr>
              <w:t xml:space="preserve">.  </w:t>
            </w:r>
          </w:p>
          <w:p w:rsidR="00253B5D" w:rsidRDefault="00253B5D" w:rsidP="00890CF3">
            <w:pPr>
              <w:rPr>
                <w:szCs w:val="24"/>
              </w:rPr>
            </w:pPr>
          </w:p>
          <w:p w:rsidR="007B097A" w:rsidRDefault="007B097A" w:rsidP="00890CF3">
            <w:pPr>
              <w:rPr>
                <w:szCs w:val="24"/>
              </w:rPr>
            </w:pPr>
          </w:p>
          <w:p w:rsidR="00890CF3" w:rsidRDefault="00253B5D" w:rsidP="00890CF3">
            <w:pPr>
              <w:rPr>
                <w:szCs w:val="24"/>
              </w:rPr>
            </w:pPr>
            <w:r>
              <w:rPr>
                <w:szCs w:val="24"/>
              </w:rPr>
              <w:t>“</w:t>
            </w:r>
            <w:r w:rsidR="00890CF3">
              <w:rPr>
                <w:szCs w:val="24"/>
              </w:rPr>
              <w:t>From what I’ve shown you, do you believe we can get you these phone calls?</w:t>
            </w:r>
          </w:p>
          <w:p w:rsidR="00890CF3" w:rsidRDefault="00890CF3" w:rsidP="00890CF3">
            <w:pPr>
              <w:rPr>
                <w:szCs w:val="24"/>
              </w:rPr>
            </w:pPr>
          </w:p>
          <w:p w:rsidR="007B097A" w:rsidRPr="00F51719" w:rsidRDefault="007B097A" w:rsidP="00890CF3">
            <w:pPr>
              <w:rPr>
                <w:szCs w:val="24"/>
              </w:rPr>
            </w:pPr>
          </w:p>
          <w:p w:rsidR="008647C9" w:rsidRPr="001C3A85" w:rsidRDefault="00271117" w:rsidP="00890CF3">
            <w:pPr>
              <w:rPr>
                <w:szCs w:val="24"/>
              </w:rPr>
            </w:pPr>
            <w:r>
              <w:rPr>
                <w:szCs w:val="24"/>
              </w:rPr>
              <w:t xml:space="preserve">“We discussed the need to bring in an additional (X) new customers, each being worth (Y).  Based on </w:t>
            </w:r>
            <w:r w:rsidR="00251615">
              <w:rPr>
                <w:szCs w:val="24"/>
              </w:rPr>
              <w:t>the typical performance of an account,</w:t>
            </w:r>
            <w:r>
              <w:rPr>
                <w:szCs w:val="24"/>
              </w:rPr>
              <w:t xml:space="preserve"> </w:t>
            </w:r>
            <w:r w:rsidR="00890CF3" w:rsidRPr="001C3A85">
              <w:rPr>
                <w:szCs w:val="24"/>
              </w:rPr>
              <w:t xml:space="preserve">I’m recommending a budget of </w:t>
            </w:r>
            <w:r w:rsidR="00253B5D">
              <w:rPr>
                <w:szCs w:val="24"/>
              </w:rPr>
              <w:t>(</w:t>
            </w:r>
            <w:r w:rsidR="00560C85">
              <w:rPr>
                <w:szCs w:val="24"/>
              </w:rPr>
              <w:t>$1500</w:t>
            </w:r>
            <w:r w:rsidR="00253B5D">
              <w:rPr>
                <w:szCs w:val="24"/>
              </w:rPr>
              <w:t>)</w:t>
            </w:r>
            <w:r>
              <w:rPr>
                <w:szCs w:val="24"/>
              </w:rPr>
              <w:t xml:space="preserve"> to show you a return of ($$$)</w:t>
            </w:r>
            <w:r w:rsidR="00890CF3" w:rsidRPr="001C3A85">
              <w:rPr>
                <w:szCs w:val="24"/>
              </w:rPr>
              <w:t>.  Should we go with that or start out a bit more aggressive?”</w:t>
            </w:r>
          </w:p>
          <w:p w:rsidR="007B097A" w:rsidRPr="00251615" w:rsidRDefault="007B097A" w:rsidP="00251615">
            <w:pPr>
              <w:rPr>
                <w:szCs w:val="24"/>
              </w:rPr>
            </w:pPr>
          </w:p>
        </w:tc>
      </w:tr>
    </w:tbl>
    <w:p w:rsidR="00251615" w:rsidRDefault="00251615" w:rsidP="00251615">
      <w:pPr>
        <w:pStyle w:val="separator"/>
      </w:pPr>
    </w:p>
    <w:tbl>
      <w:tblPr>
        <w:tblW w:w="0" w:type="auto"/>
        <w:tblLayout w:type="fixed"/>
        <w:tblLook w:val="0000"/>
      </w:tblPr>
      <w:tblGrid>
        <w:gridCol w:w="1728"/>
        <w:gridCol w:w="7740"/>
      </w:tblGrid>
      <w:tr w:rsidR="00251615">
        <w:tc>
          <w:tcPr>
            <w:tcW w:w="1728" w:type="dxa"/>
          </w:tcPr>
          <w:p w:rsidR="00251615" w:rsidRDefault="00251615">
            <w:pPr>
              <w:pStyle w:val="Heading4"/>
            </w:pPr>
            <w:r>
              <w:t>Account Activity</w:t>
            </w:r>
          </w:p>
        </w:tc>
        <w:tc>
          <w:tcPr>
            <w:tcW w:w="7740" w:type="dxa"/>
          </w:tcPr>
          <w:p w:rsidR="00251615" w:rsidRDefault="00251615" w:rsidP="00251615">
            <w:r w:rsidRPr="00B27CE8">
              <w:rPr>
                <w:b/>
              </w:rPr>
              <w:t>Action:</w:t>
            </w:r>
            <w:r>
              <w:t xml:space="preserve"> If you get pushback on where these numbers come from, switch to </w:t>
            </w:r>
          </w:p>
          <w:p w:rsidR="00251615" w:rsidRDefault="00251615" w:rsidP="00251615">
            <w:pPr>
              <w:rPr>
                <w:b/>
              </w:rPr>
            </w:pPr>
            <w:r>
              <w:rPr>
                <w:b/>
              </w:rPr>
              <w:t>Account: Account Activity &gt; Daily Spend</w:t>
            </w:r>
            <w:r>
              <w:t xml:space="preserve"> – </w:t>
            </w:r>
            <w:r w:rsidRPr="006804AF">
              <w:rPr>
                <w:b/>
              </w:rPr>
              <w:t>Client View</w:t>
            </w:r>
          </w:p>
          <w:p w:rsidR="00251615" w:rsidRDefault="00251615" w:rsidP="00251615">
            <w:pPr>
              <w:rPr>
                <w:b/>
                <w:szCs w:val="24"/>
              </w:rPr>
            </w:pPr>
          </w:p>
          <w:p w:rsidR="00251615" w:rsidRDefault="00251615" w:rsidP="00251615">
            <w:pPr>
              <w:rPr>
                <w:b/>
                <w:szCs w:val="24"/>
              </w:rPr>
            </w:pPr>
          </w:p>
          <w:p w:rsidR="00251615" w:rsidRDefault="00251615" w:rsidP="00251615">
            <w:pPr>
              <w:rPr>
                <w:szCs w:val="24"/>
              </w:rPr>
            </w:pPr>
            <w:r>
              <w:rPr>
                <w:szCs w:val="24"/>
              </w:rPr>
              <w:t>“I think this will help explain our billing in more detail.  You can see exactly what this client spend and the money he made back in return”</w:t>
            </w:r>
          </w:p>
          <w:p w:rsidR="00251615" w:rsidRDefault="00251615" w:rsidP="00251615">
            <w:pPr>
              <w:rPr>
                <w:szCs w:val="24"/>
              </w:rPr>
            </w:pPr>
          </w:p>
          <w:p w:rsidR="00251615" w:rsidRDefault="00251615" w:rsidP="00251615">
            <w:pPr>
              <w:rPr>
                <w:szCs w:val="24"/>
              </w:rPr>
            </w:pPr>
          </w:p>
          <w:p w:rsidR="00251615" w:rsidRPr="001C3A85" w:rsidRDefault="00251615" w:rsidP="00251615">
            <w:pPr>
              <w:pStyle w:val="PlainText"/>
            </w:pPr>
            <w:r w:rsidRPr="00B27CE8">
              <w:rPr>
                <w:b/>
              </w:rPr>
              <w:t>Action:</w:t>
            </w:r>
            <w:r>
              <w:t xml:space="preserve"> Point out the current month’s billing statement</w:t>
            </w:r>
          </w:p>
          <w:p w:rsidR="00251615" w:rsidRDefault="00251615" w:rsidP="00251615">
            <w:pPr>
              <w:pStyle w:val="BulletIndent1"/>
            </w:pPr>
            <w:r>
              <w:t>This client has a budget of ($1500)</w:t>
            </w:r>
          </w:p>
          <w:p w:rsidR="00251615" w:rsidRPr="005A08ED" w:rsidRDefault="00251615" w:rsidP="00251615">
            <w:pPr>
              <w:pStyle w:val="BulletIndent1"/>
            </w:pPr>
            <w:r>
              <w:t>Everyday his balance decreases, like a debit card, as we get him visits, calls and emails.</w:t>
            </w:r>
          </w:p>
          <w:p w:rsidR="00251615" w:rsidRPr="005A08ED" w:rsidRDefault="00251615" w:rsidP="00251615">
            <w:pPr>
              <w:pStyle w:val="BulletIndent1"/>
            </w:pPr>
            <w:r>
              <w:t>And as the month goes on, you’ll see that the budget is depleted while at the same time the number of inbound inquiries is going up</w:t>
            </w:r>
          </w:p>
          <w:p w:rsidR="00251615" w:rsidRDefault="00251615" w:rsidP="00251615">
            <w:pPr>
              <w:pStyle w:val="BulletIndent1"/>
            </w:pPr>
            <w:r>
              <w:t>At the end of the month, we spent his entire budget and generated (X) new calls and emails</w:t>
            </w:r>
          </w:p>
          <w:p w:rsidR="00251615" w:rsidRDefault="00251615" w:rsidP="00251615">
            <w:pPr>
              <w:pStyle w:val="BulletIndent1"/>
            </w:pPr>
            <w:r>
              <w:t>Can you handle (X) new calls and generate (Y Revenue) or should we be more aggressive?</w:t>
            </w:r>
          </w:p>
          <w:p w:rsidR="00251615" w:rsidRDefault="00251615" w:rsidP="00251615">
            <w:pPr>
              <w:pStyle w:val="PlainText"/>
              <w:rPr>
                <w:b/>
              </w:rPr>
            </w:pPr>
          </w:p>
          <w:p w:rsidR="00251615" w:rsidRDefault="00251615" w:rsidP="00251615">
            <w:pPr>
              <w:pStyle w:val="PlainText"/>
              <w:rPr>
                <w:szCs w:val="24"/>
              </w:rPr>
            </w:pPr>
            <w:r w:rsidRPr="001C3A85">
              <w:rPr>
                <w:b/>
                <w:szCs w:val="24"/>
              </w:rPr>
              <w:t>Transition</w:t>
            </w:r>
            <w:r w:rsidRPr="001C3A85">
              <w:rPr>
                <w:szCs w:val="24"/>
              </w:rPr>
              <w:t xml:space="preserve">: “So again, </w:t>
            </w:r>
            <w:r>
              <w:rPr>
                <w:szCs w:val="24"/>
              </w:rPr>
              <w:t xml:space="preserve">can you handle (X) new calls and generate (Y Revenue) </w:t>
            </w:r>
            <w:r w:rsidRPr="001C3A85">
              <w:rPr>
                <w:szCs w:val="24"/>
              </w:rPr>
              <w:t xml:space="preserve">or </w:t>
            </w:r>
            <w:r>
              <w:rPr>
                <w:szCs w:val="24"/>
              </w:rPr>
              <w:t xml:space="preserve">should we </w:t>
            </w:r>
            <w:r w:rsidRPr="001C3A85">
              <w:rPr>
                <w:szCs w:val="24"/>
              </w:rPr>
              <w:t>start out a bit more aggressive?</w:t>
            </w:r>
            <w:r>
              <w:rPr>
                <w:szCs w:val="24"/>
              </w:rPr>
              <w:t xml:space="preserve"> I want to make sure you start with a budget that you feel comfortable with.”</w:t>
            </w:r>
          </w:p>
          <w:p w:rsidR="00251615" w:rsidRDefault="00251615" w:rsidP="00251615">
            <w:pPr>
              <w:pStyle w:val="PlainText"/>
              <w:rPr>
                <w:szCs w:val="24"/>
              </w:rPr>
            </w:pPr>
          </w:p>
          <w:p w:rsidR="00DC1437" w:rsidRDefault="00DC1437" w:rsidP="00251615">
            <w:pPr>
              <w:pStyle w:val="PlainText"/>
              <w:rPr>
                <w:szCs w:val="24"/>
              </w:rPr>
            </w:pPr>
          </w:p>
          <w:p w:rsidR="00251615" w:rsidRDefault="00251615" w:rsidP="00251615">
            <w:pPr>
              <w:pStyle w:val="PlainText"/>
            </w:pPr>
          </w:p>
          <w:p w:rsidR="00251615" w:rsidRDefault="00251615" w:rsidP="00251615">
            <w:pPr>
              <w:pStyle w:val="PlainText"/>
            </w:pPr>
          </w:p>
        </w:tc>
      </w:tr>
    </w:tbl>
    <w:p w:rsidR="00251615" w:rsidRDefault="00251615" w:rsidP="00251615">
      <w:pPr>
        <w:pStyle w:val="separator"/>
      </w:pPr>
    </w:p>
    <w:tbl>
      <w:tblPr>
        <w:tblW w:w="0" w:type="auto"/>
        <w:tblLayout w:type="fixed"/>
        <w:tblLook w:val="0000"/>
      </w:tblPr>
      <w:tblGrid>
        <w:gridCol w:w="1728"/>
        <w:gridCol w:w="7740"/>
      </w:tblGrid>
      <w:tr w:rsidR="00251615">
        <w:tc>
          <w:tcPr>
            <w:tcW w:w="1728" w:type="dxa"/>
          </w:tcPr>
          <w:p w:rsidR="00251615" w:rsidRDefault="00251615">
            <w:pPr>
              <w:pStyle w:val="Heading4"/>
            </w:pPr>
            <w:r>
              <w:lastRenderedPageBreak/>
              <w:t>Sales Wizard</w:t>
            </w:r>
          </w:p>
        </w:tc>
        <w:tc>
          <w:tcPr>
            <w:tcW w:w="7740" w:type="dxa"/>
          </w:tcPr>
          <w:p w:rsidR="00251615" w:rsidRPr="00260CC0" w:rsidRDefault="00251615" w:rsidP="00251615">
            <w:r w:rsidRPr="00B27CE8">
              <w:rPr>
                <w:b/>
              </w:rPr>
              <w:t>Action:</w:t>
            </w:r>
            <w:r>
              <w:t xml:space="preserve"> Switch to </w:t>
            </w:r>
            <w:r>
              <w:rPr>
                <w:b/>
              </w:rPr>
              <w:t xml:space="preserve">Sales Wizard </w:t>
            </w:r>
            <w:r>
              <w:t>by clicking “Create in Yodle Live” from the opportunity in SalesForce</w:t>
            </w:r>
          </w:p>
          <w:p w:rsidR="00251615" w:rsidRDefault="00251615" w:rsidP="00251615">
            <w:pPr>
              <w:rPr>
                <w:b/>
                <w:szCs w:val="24"/>
              </w:rPr>
            </w:pPr>
          </w:p>
          <w:p w:rsidR="00251615" w:rsidRDefault="00251615" w:rsidP="00251615">
            <w:pPr>
              <w:rPr>
                <w:szCs w:val="24"/>
              </w:rPr>
            </w:pPr>
            <w:r w:rsidRPr="001C3A85">
              <w:rPr>
                <w:szCs w:val="24"/>
              </w:rPr>
              <w:t>“</w:t>
            </w:r>
            <w:r>
              <w:rPr>
                <w:szCs w:val="24"/>
              </w:rPr>
              <w:t>What number should we begin sending these leads to?”</w:t>
            </w:r>
          </w:p>
          <w:p w:rsidR="00251615" w:rsidRDefault="00251615" w:rsidP="00251615">
            <w:pPr>
              <w:rPr>
                <w:szCs w:val="24"/>
              </w:rPr>
            </w:pPr>
          </w:p>
          <w:p w:rsidR="00251615" w:rsidRPr="001C3A85" w:rsidRDefault="00251615" w:rsidP="00251615">
            <w:pPr>
              <w:pStyle w:val="PlainText"/>
            </w:pPr>
            <w:r w:rsidRPr="00B27CE8">
              <w:rPr>
                <w:b/>
              </w:rPr>
              <w:t>Action:</w:t>
            </w:r>
            <w:r>
              <w:t xml:space="preserve"> Begin filling out the first page of the Sales Wizard</w:t>
            </w:r>
          </w:p>
          <w:p w:rsidR="00251615" w:rsidRDefault="00251615" w:rsidP="00251615">
            <w:pPr>
              <w:pStyle w:val="BulletIndent1"/>
            </w:pPr>
            <w:r>
              <w:t>I need to collect some basic info, what’s the physical address you’d like displayed on your website? Collect all basic info</w:t>
            </w:r>
          </w:p>
          <w:p w:rsidR="00251615" w:rsidRDefault="00251615" w:rsidP="00251615">
            <w:pPr>
              <w:pStyle w:val="BulletIndent1"/>
            </w:pPr>
            <w:r>
              <w:t>Recap and confirm on all Fees</w:t>
            </w:r>
          </w:p>
          <w:p w:rsidR="00251615" w:rsidRDefault="00251615" w:rsidP="00251615">
            <w:pPr>
              <w:pStyle w:val="BulletIndent1"/>
            </w:pPr>
            <w:r>
              <w:t>Recap Organic options</w:t>
            </w:r>
          </w:p>
          <w:p w:rsidR="00251615" w:rsidRDefault="00251615" w:rsidP="00251615">
            <w:pPr>
              <w:pStyle w:val="PlainText"/>
              <w:rPr>
                <w:b/>
              </w:rPr>
            </w:pPr>
          </w:p>
          <w:p w:rsidR="00251615" w:rsidRDefault="00251615" w:rsidP="00251615">
            <w:pPr>
              <w:pStyle w:val="PlainText"/>
              <w:rPr>
                <w:b/>
              </w:rPr>
            </w:pPr>
          </w:p>
          <w:p w:rsidR="00251615" w:rsidRPr="001C3A85" w:rsidRDefault="00251615" w:rsidP="00251615">
            <w:pPr>
              <w:pStyle w:val="PlainText"/>
            </w:pPr>
            <w:r w:rsidRPr="00B27CE8">
              <w:rPr>
                <w:b/>
              </w:rPr>
              <w:t>Action:</w:t>
            </w:r>
            <w:r>
              <w:t xml:space="preserve"> Click “Save and Go to Payment”</w:t>
            </w:r>
          </w:p>
          <w:p w:rsidR="00251615" w:rsidRDefault="00251615" w:rsidP="00251615">
            <w:pPr>
              <w:pStyle w:val="BulletIndent1"/>
            </w:pPr>
            <w:bookmarkStart w:id="7" w:name="OLE_LINK5"/>
            <w:bookmarkStart w:id="8" w:name="OLE_LINK6"/>
            <w:r>
              <w:t>Are we using Visa, MasterCard, AMEX, or Discover?</w:t>
            </w:r>
          </w:p>
          <w:bookmarkEnd w:id="7"/>
          <w:bookmarkEnd w:id="8"/>
          <w:p w:rsidR="00251615" w:rsidRDefault="00251615" w:rsidP="00251615">
            <w:pPr>
              <w:pStyle w:val="BulletIndent1"/>
            </w:pPr>
            <w:r>
              <w:t>Fill out required information and send E-Contract</w:t>
            </w:r>
          </w:p>
          <w:p w:rsidR="00251615" w:rsidRDefault="00251615" w:rsidP="00251615">
            <w:pPr>
              <w:rPr>
                <w:szCs w:val="24"/>
              </w:rPr>
            </w:pPr>
          </w:p>
          <w:p w:rsidR="00251615" w:rsidRDefault="00251615" w:rsidP="00251615">
            <w:pPr>
              <w:rPr>
                <w:szCs w:val="24"/>
              </w:rPr>
            </w:pPr>
          </w:p>
          <w:p w:rsidR="00251615" w:rsidRPr="00453C2B" w:rsidRDefault="00251615" w:rsidP="00251615">
            <w:pPr>
              <w:rPr>
                <w:szCs w:val="24"/>
              </w:rPr>
            </w:pPr>
            <w:r>
              <w:rPr>
                <w:szCs w:val="24"/>
              </w:rPr>
              <w:t>“Open up the emailed contract I just sent you and click on the link.”</w:t>
            </w:r>
          </w:p>
          <w:p w:rsidR="00251615" w:rsidRDefault="00251615" w:rsidP="00251615">
            <w:pPr>
              <w:pStyle w:val="BulletIndent1"/>
            </w:pPr>
            <w:r>
              <w:t>All you’ll need to do is scroll all the way down the page, type in your name exactly as it appears, click the checkbox that begins “as an authorized agent” and then fire it back to me and we’ll be good to go.</w:t>
            </w:r>
          </w:p>
          <w:p w:rsidR="00251615" w:rsidRDefault="00251615">
            <w:pPr>
              <w:pStyle w:val="PlainText"/>
            </w:pPr>
          </w:p>
        </w:tc>
      </w:tr>
    </w:tbl>
    <w:p w:rsidR="00560C85" w:rsidRPr="00251615" w:rsidRDefault="00560C85" w:rsidP="00251615">
      <w:pPr>
        <w:pStyle w:val="separator"/>
      </w:pPr>
    </w:p>
    <w:sectPr w:rsidR="00560C85" w:rsidRPr="00251615" w:rsidSect="002145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26B" w:rsidRDefault="00A5626B">
      <w:r>
        <w:separator/>
      </w:r>
    </w:p>
  </w:endnote>
  <w:endnote w:type="continuationSeparator" w:id="0">
    <w:p w:rsidR="00A5626B" w:rsidRDefault="00A5626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4019"/>
      <w:docPartObj>
        <w:docPartGallery w:val="Page Numbers (Bottom of Page)"/>
        <w:docPartUnique/>
      </w:docPartObj>
    </w:sdtPr>
    <w:sdtContent>
      <w:p w:rsidR="00A5626B" w:rsidRDefault="00A5626B">
        <w:pPr>
          <w:pStyle w:val="Footer"/>
          <w:jc w:val="right"/>
        </w:pPr>
        <w:fldSimple w:instr=" PAGE   \* MERGEFORMAT ">
          <w:r w:rsidR="009F6097">
            <w:rPr>
              <w:noProof/>
            </w:rPr>
            <w:t>28</w:t>
          </w:r>
        </w:fldSimple>
      </w:p>
    </w:sdtContent>
  </w:sdt>
  <w:p w:rsidR="00A5626B" w:rsidRDefault="00A5626B">
    <w:pPr>
      <w:pStyle w:val="Footer"/>
    </w:pPr>
    <w:r>
      <w:t xml:space="preserve">Brett Adams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26B" w:rsidRDefault="00A5626B">
      <w:r>
        <w:separator/>
      </w:r>
    </w:p>
  </w:footnote>
  <w:footnote w:type="continuationSeparator" w:id="0">
    <w:p w:rsidR="00A5626B" w:rsidRDefault="00A562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26B" w:rsidRDefault="00A5626B" w:rsidP="00742256">
    <w:pPr>
      <w:pStyle w:val="Header"/>
      <w:jc w:val="right"/>
    </w:pPr>
    <w:r>
      <w:t>Running a Demo</w:t>
    </w:r>
  </w:p>
  <w:p w:rsidR="00A5626B" w:rsidRDefault="00A5626B" w:rsidP="0074225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8E3"/>
    <w:multiLevelType w:val="hybridMultilevel"/>
    <w:tmpl w:val="1C7AF47C"/>
    <w:lvl w:ilvl="0" w:tplc="D5547A9C">
      <w:start w:val="1"/>
      <w:numFmt w:val="bullet"/>
      <w:lvlText w:val="–"/>
      <w:lvlJc w:val="left"/>
      <w:pPr>
        <w:tabs>
          <w:tab w:val="num" w:pos="720"/>
        </w:tabs>
        <w:ind w:left="720" w:hanging="360"/>
      </w:pPr>
      <w:rPr>
        <w:rFonts w:ascii="Arial" w:hAnsi="Arial" w:hint="default"/>
      </w:rPr>
    </w:lvl>
    <w:lvl w:ilvl="1" w:tplc="2918C59E">
      <w:start w:val="1"/>
      <w:numFmt w:val="bullet"/>
      <w:lvlText w:val="–"/>
      <w:lvlJc w:val="left"/>
      <w:pPr>
        <w:tabs>
          <w:tab w:val="num" w:pos="1440"/>
        </w:tabs>
        <w:ind w:left="1440" w:hanging="360"/>
      </w:pPr>
      <w:rPr>
        <w:rFonts w:ascii="Arial" w:hAnsi="Arial" w:hint="default"/>
      </w:rPr>
    </w:lvl>
    <w:lvl w:ilvl="2" w:tplc="E51C2078" w:tentative="1">
      <w:start w:val="1"/>
      <w:numFmt w:val="bullet"/>
      <w:lvlText w:val="–"/>
      <w:lvlJc w:val="left"/>
      <w:pPr>
        <w:tabs>
          <w:tab w:val="num" w:pos="2160"/>
        </w:tabs>
        <w:ind w:left="2160" w:hanging="360"/>
      </w:pPr>
      <w:rPr>
        <w:rFonts w:ascii="Arial" w:hAnsi="Arial" w:hint="default"/>
      </w:rPr>
    </w:lvl>
    <w:lvl w:ilvl="3" w:tplc="E10ACC68" w:tentative="1">
      <w:start w:val="1"/>
      <w:numFmt w:val="bullet"/>
      <w:lvlText w:val="–"/>
      <w:lvlJc w:val="left"/>
      <w:pPr>
        <w:tabs>
          <w:tab w:val="num" w:pos="2880"/>
        </w:tabs>
        <w:ind w:left="2880" w:hanging="360"/>
      </w:pPr>
      <w:rPr>
        <w:rFonts w:ascii="Arial" w:hAnsi="Arial" w:hint="default"/>
      </w:rPr>
    </w:lvl>
    <w:lvl w:ilvl="4" w:tplc="5A40A12A" w:tentative="1">
      <w:start w:val="1"/>
      <w:numFmt w:val="bullet"/>
      <w:lvlText w:val="–"/>
      <w:lvlJc w:val="left"/>
      <w:pPr>
        <w:tabs>
          <w:tab w:val="num" w:pos="3600"/>
        </w:tabs>
        <w:ind w:left="3600" w:hanging="360"/>
      </w:pPr>
      <w:rPr>
        <w:rFonts w:ascii="Arial" w:hAnsi="Arial" w:hint="default"/>
      </w:rPr>
    </w:lvl>
    <w:lvl w:ilvl="5" w:tplc="71F2D606" w:tentative="1">
      <w:start w:val="1"/>
      <w:numFmt w:val="bullet"/>
      <w:lvlText w:val="–"/>
      <w:lvlJc w:val="left"/>
      <w:pPr>
        <w:tabs>
          <w:tab w:val="num" w:pos="4320"/>
        </w:tabs>
        <w:ind w:left="4320" w:hanging="360"/>
      </w:pPr>
      <w:rPr>
        <w:rFonts w:ascii="Arial" w:hAnsi="Arial" w:hint="default"/>
      </w:rPr>
    </w:lvl>
    <w:lvl w:ilvl="6" w:tplc="25D4A950" w:tentative="1">
      <w:start w:val="1"/>
      <w:numFmt w:val="bullet"/>
      <w:lvlText w:val="–"/>
      <w:lvlJc w:val="left"/>
      <w:pPr>
        <w:tabs>
          <w:tab w:val="num" w:pos="5040"/>
        </w:tabs>
        <w:ind w:left="5040" w:hanging="360"/>
      </w:pPr>
      <w:rPr>
        <w:rFonts w:ascii="Arial" w:hAnsi="Arial" w:hint="default"/>
      </w:rPr>
    </w:lvl>
    <w:lvl w:ilvl="7" w:tplc="DA462AE8" w:tentative="1">
      <w:start w:val="1"/>
      <w:numFmt w:val="bullet"/>
      <w:lvlText w:val="–"/>
      <w:lvlJc w:val="left"/>
      <w:pPr>
        <w:tabs>
          <w:tab w:val="num" w:pos="5760"/>
        </w:tabs>
        <w:ind w:left="5760" w:hanging="360"/>
      </w:pPr>
      <w:rPr>
        <w:rFonts w:ascii="Arial" w:hAnsi="Arial" w:hint="default"/>
      </w:rPr>
    </w:lvl>
    <w:lvl w:ilvl="8" w:tplc="7A208480" w:tentative="1">
      <w:start w:val="1"/>
      <w:numFmt w:val="bullet"/>
      <w:lvlText w:val="–"/>
      <w:lvlJc w:val="left"/>
      <w:pPr>
        <w:tabs>
          <w:tab w:val="num" w:pos="6480"/>
        </w:tabs>
        <w:ind w:left="6480" w:hanging="360"/>
      </w:pPr>
      <w:rPr>
        <w:rFonts w:ascii="Arial" w:hAnsi="Arial" w:hint="default"/>
      </w:rPr>
    </w:lvl>
  </w:abstractNum>
  <w:abstractNum w:abstractNumId="1">
    <w:nsid w:val="04CB01CD"/>
    <w:multiLevelType w:val="hybridMultilevel"/>
    <w:tmpl w:val="A3AC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81CEC"/>
    <w:multiLevelType w:val="hybridMultilevel"/>
    <w:tmpl w:val="2CCA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67F79"/>
    <w:multiLevelType w:val="hybridMultilevel"/>
    <w:tmpl w:val="4036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04E03"/>
    <w:multiLevelType w:val="hybridMultilevel"/>
    <w:tmpl w:val="214A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30416"/>
    <w:multiLevelType w:val="hybridMultilevel"/>
    <w:tmpl w:val="DD12A9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391E16"/>
    <w:multiLevelType w:val="hybridMultilevel"/>
    <w:tmpl w:val="DA8A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C001E"/>
    <w:multiLevelType w:val="hybridMultilevel"/>
    <w:tmpl w:val="A0DC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6703A3"/>
    <w:multiLevelType w:val="hybridMultilevel"/>
    <w:tmpl w:val="582E6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817EF5"/>
    <w:multiLevelType w:val="hybridMultilevel"/>
    <w:tmpl w:val="46069FCE"/>
    <w:lvl w:ilvl="0" w:tplc="6B365D7C">
      <w:start w:val="1"/>
      <w:numFmt w:val="bullet"/>
      <w:pStyle w:val="BulletIndent2"/>
      <w:lvlText w:val="o"/>
      <w:lvlJc w:val="left"/>
      <w:pPr>
        <w:tabs>
          <w:tab w:val="num" w:pos="1080"/>
        </w:tabs>
        <w:ind w:left="1080" w:hanging="432"/>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5453179"/>
    <w:multiLevelType w:val="singleLevel"/>
    <w:tmpl w:val="AD94AB10"/>
    <w:lvl w:ilvl="0">
      <w:start w:val="1"/>
      <w:numFmt w:val="bullet"/>
      <w:pStyle w:val="BulletIndent3"/>
      <w:lvlText w:val=""/>
      <w:lvlJc w:val="left"/>
      <w:pPr>
        <w:tabs>
          <w:tab w:val="num" w:pos="1584"/>
        </w:tabs>
        <w:ind w:left="1584" w:hanging="432"/>
      </w:pPr>
      <w:rPr>
        <w:rFonts w:ascii="Wingdings" w:hAnsi="Wingdings" w:hint="default"/>
      </w:rPr>
    </w:lvl>
  </w:abstractNum>
  <w:abstractNum w:abstractNumId="11">
    <w:nsid w:val="1E06758A"/>
    <w:multiLevelType w:val="hybridMultilevel"/>
    <w:tmpl w:val="0FA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E42FD9"/>
    <w:multiLevelType w:val="hybridMultilevel"/>
    <w:tmpl w:val="9CA2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1F6982"/>
    <w:multiLevelType w:val="hybridMultilevel"/>
    <w:tmpl w:val="CCD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D04CB3"/>
    <w:multiLevelType w:val="multilevel"/>
    <w:tmpl w:val="794865C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B4C3630"/>
    <w:multiLevelType w:val="hybridMultilevel"/>
    <w:tmpl w:val="0536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4E3755"/>
    <w:multiLevelType w:val="hybridMultilevel"/>
    <w:tmpl w:val="F472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B64881"/>
    <w:multiLevelType w:val="hybridMultilevel"/>
    <w:tmpl w:val="DBB8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E27B0D"/>
    <w:multiLevelType w:val="hybridMultilevel"/>
    <w:tmpl w:val="B7445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C369B5"/>
    <w:multiLevelType w:val="hybridMultilevel"/>
    <w:tmpl w:val="1B6C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4F4095"/>
    <w:multiLevelType w:val="hybridMultilevel"/>
    <w:tmpl w:val="DA1AA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E042D4"/>
    <w:multiLevelType w:val="hybridMultilevel"/>
    <w:tmpl w:val="1CEA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A6799D"/>
    <w:multiLevelType w:val="hybridMultilevel"/>
    <w:tmpl w:val="A7D4E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D5019"/>
    <w:multiLevelType w:val="hybridMultilevel"/>
    <w:tmpl w:val="1EE4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2209F"/>
    <w:multiLevelType w:val="multilevel"/>
    <w:tmpl w:val="794865C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F6833E0"/>
    <w:multiLevelType w:val="hybridMultilevel"/>
    <w:tmpl w:val="B13E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136B0"/>
    <w:multiLevelType w:val="hybridMultilevel"/>
    <w:tmpl w:val="9B1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4F69DF"/>
    <w:multiLevelType w:val="hybridMultilevel"/>
    <w:tmpl w:val="DFF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CF0E78"/>
    <w:multiLevelType w:val="hybridMultilevel"/>
    <w:tmpl w:val="77CE8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232A4A"/>
    <w:multiLevelType w:val="hybridMultilevel"/>
    <w:tmpl w:val="0500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F06286"/>
    <w:multiLevelType w:val="hybridMultilevel"/>
    <w:tmpl w:val="E332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C24D6C"/>
    <w:multiLevelType w:val="hybridMultilevel"/>
    <w:tmpl w:val="6A80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8918AC"/>
    <w:multiLevelType w:val="hybridMultilevel"/>
    <w:tmpl w:val="06E2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A4C31"/>
    <w:multiLevelType w:val="hybridMultilevel"/>
    <w:tmpl w:val="5832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E80BF7"/>
    <w:multiLevelType w:val="hybridMultilevel"/>
    <w:tmpl w:val="B7F2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904EF4"/>
    <w:multiLevelType w:val="hybridMultilevel"/>
    <w:tmpl w:val="5D96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2540B2"/>
    <w:multiLevelType w:val="hybridMultilevel"/>
    <w:tmpl w:val="5BB8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8A5551"/>
    <w:multiLevelType w:val="hybridMultilevel"/>
    <w:tmpl w:val="BD9EE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B04AD0"/>
    <w:multiLevelType w:val="hybridMultilevel"/>
    <w:tmpl w:val="B0A0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5B7350"/>
    <w:multiLevelType w:val="hybridMultilevel"/>
    <w:tmpl w:val="29561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B33F31"/>
    <w:multiLevelType w:val="hybridMultilevel"/>
    <w:tmpl w:val="B5A294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517AE6"/>
    <w:multiLevelType w:val="hybridMultilevel"/>
    <w:tmpl w:val="281C0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73E75"/>
    <w:multiLevelType w:val="hybridMultilevel"/>
    <w:tmpl w:val="A94E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3767FC"/>
    <w:multiLevelType w:val="hybridMultilevel"/>
    <w:tmpl w:val="05E0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7554DF"/>
    <w:multiLevelType w:val="hybridMultilevel"/>
    <w:tmpl w:val="7326D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F80BBE"/>
    <w:multiLevelType w:val="singleLevel"/>
    <w:tmpl w:val="69F2E350"/>
    <w:lvl w:ilvl="0">
      <w:start w:val="1"/>
      <w:numFmt w:val="bullet"/>
      <w:pStyle w:val="BulletIndent1"/>
      <w:lvlText w:val=""/>
      <w:lvlJc w:val="left"/>
      <w:pPr>
        <w:tabs>
          <w:tab w:val="num" w:pos="576"/>
        </w:tabs>
        <w:ind w:left="576" w:hanging="360"/>
      </w:pPr>
      <w:rPr>
        <w:rFonts w:ascii="Symbol" w:hAnsi="Symbol" w:hint="default"/>
      </w:rPr>
    </w:lvl>
  </w:abstractNum>
  <w:abstractNum w:abstractNumId="46">
    <w:nsid w:val="7EC23ABE"/>
    <w:multiLevelType w:val="hybridMultilevel"/>
    <w:tmpl w:val="9BCA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9"/>
  </w:num>
  <w:num w:numId="3">
    <w:abstractNumId w:val="10"/>
  </w:num>
  <w:num w:numId="4">
    <w:abstractNumId w:val="7"/>
  </w:num>
  <w:num w:numId="5">
    <w:abstractNumId w:val="32"/>
  </w:num>
  <w:num w:numId="6">
    <w:abstractNumId w:val="24"/>
  </w:num>
  <w:num w:numId="7">
    <w:abstractNumId w:val="14"/>
  </w:num>
  <w:num w:numId="8">
    <w:abstractNumId w:val="41"/>
  </w:num>
  <w:num w:numId="9">
    <w:abstractNumId w:val="31"/>
  </w:num>
  <w:num w:numId="10">
    <w:abstractNumId w:val="35"/>
  </w:num>
  <w:num w:numId="11">
    <w:abstractNumId w:val="43"/>
  </w:num>
  <w:num w:numId="12">
    <w:abstractNumId w:val="37"/>
  </w:num>
  <w:num w:numId="13">
    <w:abstractNumId w:val="29"/>
  </w:num>
  <w:num w:numId="14">
    <w:abstractNumId w:val="38"/>
  </w:num>
  <w:num w:numId="15">
    <w:abstractNumId w:val="15"/>
  </w:num>
  <w:num w:numId="16">
    <w:abstractNumId w:val="2"/>
  </w:num>
  <w:num w:numId="17">
    <w:abstractNumId w:val="33"/>
  </w:num>
  <w:num w:numId="18">
    <w:abstractNumId w:val="42"/>
  </w:num>
  <w:num w:numId="19">
    <w:abstractNumId w:val="21"/>
  </w:num>
  <w:num w:numId="20">
    <w:abstractNumId w:val="23"/>
  </w:num>
  <w:num w:numId="21">
    <w:abstractNumId w:val="18"/>
  </w:num>
  <w:num w:numId="22">
    <w:abstractNumId w:val="11"/>
  </w:num>
  <w:num w:numId="23">
    <w:abstractNumId w:val="46"/>
  </w:num>
  <w:num w:numId="24">
    <w:abstractNumId w:val="17"/>
  </w:num>
  <w:num w:numId="25">
    <w:abstractNumId w:val="25"/>
  </w:num>
  <w:num w:numId="26">
    <w:abstractNumId w:val="8"/>
  </w:num>
  <w:num w:numId="27">
    <w:abstractNumId w:val="34"/>
  </w:num>
  <w:num w:numId="28">
    <w:abstractNumId w:val="19"/>
  </w:num>
  <w:num w:numId="29">
    <w:abstractNumId w:val="26"/>
  </w:num>
  <w:num w:numId="30">
    <w:abstractNumId w:val="44"/>
  </w:num>
  <w:num w:numId="31">
    <w:abstractNumId w:val="12"/>
  </w:num>
  <w:num w:numId="32">
    <w:abstractNumId w:val="36"/>
  </w:num>
  <w:num w:numId="33">
    <w:abstractNumId w:val="39"/>
  </w:num>
  <w:num w:numId="34">
    <w:abstractNumId w:val="16"/>
  </w:num>
  <w:num w:numId="35">
    <w:abstractNumId w:val="28"/>
  </w:num>
  <w:num w:numId="36">
    <w:abstractNumId w:val="3"/>
  </w:num>
  <w:num w:numId="37">
    <w:abstractNumId w:val="22"/>
  </w:num>
  <w:num w:numId="38">
    <w:abstractNumId w:val="20"/>
  </w:num>
  <w:num w:numId="39">
    <w:abstractNumId w:val="5"/>
  </w:num>
  <w:num w:numId="40">
    <w:abstractNumId w:val="1"/>
  </w:num>
  <w:num w:numId="41">
    <w:abstractNumId w:val="30"/>
  </w:num>
  <w:num w:numId="42">
    <w:abstractNumId w:val="6"/>
  </w:num>
  <w:num w:numId="43">
    <w:abstractNumId w:val="4"/>
  </w:num>
  <w:num w:numId="44">
    <w:abstractNumId w:val="27"/>
  </w:num>
  <w:num w:numId="45">
    <w:abstractNumId w:val="40"/>
  </w:num>
  <w:num w:numId="46">
    <w:abstractNumId w:val="13"/>
  </w:num>
  <w:num w:numId="47">
    <w:abstractNumId w:val="0"/>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oktorun" w:val="True"/>
  </w:docVars>
  <w:rsids>
    <w:rsidRoot w:val="00C93283"/>
    <w:rsid w:val="000037B5"/>
    <w:rsid w:val="000125EA"/>
    <w:rsid w:val="00013F28"/>
    <w:rsid w:val="000159F2"/>
    <w:rsid w:val="0001669F"/>
    <w:rsid w:val="000231F6"/>
    <w:rsid w:val="000327DA"/>
    <w:rsid w:val="0003525C"/>
    <w:rsid w:val="0003609E"/>
    <w:rsid w:val="00041408"/>
    <w:rsid w:val="00052ED5"/>
    <w:rsid w:val="00055E0F"/>
    <w:rsid w:val="00072A5C"/>
    <w:rsid w:val="00074538"/>
    <w:rsid w:val="000811AF"/>
    <w:rsid w:val="00084106"/>
    <w:rsid w:val="00092129"/>
    <w:rsid w:val="00096A60"/>
    <w:rsid w:val="00096D4E"/>
    <w:rsid w:val="00097400"/>
    <w:rsid w:val="0009758D"/>
    <w:rsid w:val="000A0CB0"/>
    <w:rsid w:val="000A2EEB"/>
    <w:rsid w:val="000A3362"/>
    <w:rsid w:val="000B5271"/>
    <w:rsid w:val="000B5A20"/>
    <w:rsid w:val="000D5D02"/>
    <w:rsid w:val="000D6BB8"/>
    <w:rsid w:val="000F3FF0"/>
    <w:rsid w:val="000F40B6"/>
    <w:rsid w:val="000F7C88"/>
    <w:rsid w:val="0010068A"/>
    <w:rsid w:val="00100C3F"/>
    <w:rsid w:val="001037B9"/>
    <w:rsid w:val="00110E17"/>
    <w:rsid w:val="00111143"/>
    <w:rsid w:val="001227CA"/>
    <w:rsid w:val="00125E85"/>
    <w:rsid w:val="0012604B"/>
    <w:rsid w:val="00127C0F"/>
    <w:rsid w:val="001317A9"/>
    <w:rsid w:val="00135DF2"/>
    <w:rsid w:val="001410D5"/>
    <w:rsid w:val="00143876"/>
    <w:rsid w:val="0014424F"/>
    <w:rsid w:val="00144E8F"/>
    <w:rsid w:val="00145969"/>
    <w:rsid w:val="0015109C"/>
    <w:rsid w:val="00153B8E"/>
    <w:rsid w:val="00155501"/>
    <w:rsid w:val="00156662"/>
    <w:rsid w:val="00160445"/>
    <w:rsid w:val="0016163D"/>
    <w:rsid w:val="00171C31"/>
    <w:rsid w:val="0017431B"/>
    <w:rsid w:val="00176B05"/>
    <w:rsid w:val="0018279E"/>
    <w:rsid w:val="00182E41"/>
    <w:rsid w:val="00190F4E"/>
    <w:rsid w:val="001A4607"/>
    <w:rsid w:val="001A4ABA"/>
    <w:rsid w:val="001A5470"/>
    <w:rsid w:val="001A54DA"/>
    <w:rsid w:val="001A7155"/>
    <w:rsid w:val="001A77CD"/>
    <w:rsid w:val="001C152A"/>
    <w:rsid w:val="001C23CE"/>
    <w:rsid w:val="001C3A85"/>
    <w:rsid w:val="001C43BC"/>
    <w:rsid w:val="001C7465"/>
    <w:rsid w:val="001D34AA"/>
    <w:rsid w:val="001D3CB2"/>
    <w:rsid w:val="001D4EEA"/>
    <w:rsid w:val="001E13E4"/>
    <w:rsid w:val="001E490D"/>
    <w:rsid w:val="001E5062"/>
    <w:rsid w:val="001E56FF"/>
    <w:rsid w:val="001E66A5"/>
    <w:rsid w:val="001F22AA"/>
    <w:rsid w:val="001F5F6F"/>
    <w:rsid w:val="001F6236"/>
    <w:rsid w:val="001F6504"/>
    <w:rsid w:val="00205467"/>
    <w:rsid w:val="002070AF"/>
    <w:rsid w:val="00212703"/>
    <w:rsid w:val="00212BA0"/>
    <w:rsid w:val="00214210"/>
    <w:rsid w:val="002145B2"/>
    <w:rsid w:val="002175BF"/>
    <w:rsid w:val="002236D5"/>
    <w:rsid w:val="00224452"/>
    <w:rsid w:val="00225F12"/>
    <w:rsid w:val="002268E9"/>
    <w:rsid w:val="00232F1A"/>
    <w:rsid w:val="00233308"/>
    <w:rsid w:val="002429CB"/>
    <w:rsid w:val="00242B7B"/>
    <w:rsid w:val="00251217"/>
    <w:rsid w:val="00251615"/>
    <w:rsid w:val="002519BA"/>
    <w:rsid w:val="00251CE1"/>
    <w:rsid w:val="00253B5D"/>
    <w:rsid w:val="002561AB"/>
    <w:rsid w:val="002606A5"/>
    <w:rsid w:val="00260B27"/>
    <w:rsid w:val="00260B8B"/>
    <w:rsid w:val="00260CC0"/>
    <w:rsid w:val="00271117"/>
    <w:rsid w:val="00272062"/>
    <w:rsid w:val="00274AA2"/>
    <w:rsid w:val="0027575D"/>
    <w:rsid w:val="002774E9"/>
    <w:rsid w:val="002806D7"/>
    <w:rsid w:val="002809E9"/>
    <w:rsid w:val="00281E45"/>
    <w:rsid w:val="00281E4D"/>
    <w:rsid w:val="00282700"/>
    <w:rsid w:val="00282FF6"/>
    <w:rsid w:val="00295074"/>
    <w:rsid w:val="002A1842"/>
    <w:rsid w:val="002A33EC"/>
    <w:rsid w:val="002C1CCC"/>
    <w:rsid w:val="002C6983"/>
    <w:rsid w:val="002D17DF"/>
    <w:rsid w:val="002D33B3"/>
    <w:rsid w:val="002D3BA8"/>
    <w:rsid w:val="002D7F73"/>
    <w:rsid w:val="002E5DD0"/>
    <w:rsid w:val="002E5EA0"/>
    <w:rsid w:val="002F040E"/>
    <w:rsid w:val="002F0906"/>
    <w:rsid w:val="002F1D12"/>
    <w:rsid w:val="002F26EA"/>
    <w:rsid w:val="002F659A"/>
    <w:rsid w:val="00306E22"/>
    <w:rsid w:val="00311624"/>
    <w:rsid w:val="003120B4"/>
    <w:rsid w:val="00322CF5"/>
    <w:rsid w:val="0032461B"/>
    <w:rsid w:val="00341046"/>
    <w:rsid w:val="00342A91"/>
    <w:rsid w:val="0034398C"/>
    <w:rsid w:val="00344FE3"/>
    <w:rsid w:val="00350D88"/>
    <w:rsid w:val="00350FBC"/>
    <w:rsid w:val="00356989"/>
    <w:rsid w:val="003624A3"/>
    <w:rsid w:val="003648F1"/>
    <w:rsid w:val="00364BE5"/>
    <w:rsid w:val="003661AF"/>
    <w:rsid w:val="00367255"/>
    <w:rsid w:val="00371C3D"/>
    <w:rsid w:val="00376040"/>
    <w:rsid w:val="003771A0"/>
    <w:rsid w:val="003831D4"/>
    <w:rsid w:val="00386C6F"/>
    <w:rsid w:val="003937E3"/>
    <w:rsid w:val="00394FE5"/>
    <w:rsid w:val="00395974"/>
    <w:rsid w:val="003966D2"/>
    <w:rsid w:val="00397975"/>
    <w:rsid w:val="003A65A3"/>
    <w:rsid w:val="003A7484"/>
    <w:rsid w:val="003B1826"/>
    <w:rsid w:val="003C0059"/>
    <w:rsid w:val="003C1293"/>
    <w:rsid w:val="003C22E2"/>
    <w:rsid w:val="003D3789"/>
    <w:rsid w:val="003D59A5"/>
    <w:rsid w:val="003D6AD9"/>
    <w:rsid w:val="003E5384"/>
    <w:rsid w:val="003F15CC"/>
    <w:rsid w:val="00400346"/>
    <w:rsid w:val="00405139"/>
    <w:rsid w:val="00406E36"/>
    <w:rsid w:val="004163F7"/>
    <w:rsid w:val="00423CA9"/>
    <w:rsid w:val="00424804"/>
    <w:rsid w:val="004321E0"/>
    <w:rsid w:val="00440585"/>
    <w:rsid w:val="0044155F"/>
    <w:rsid w:val="00441C70"/>
    <w:rsid w:val="00445A42"/>
    <w:rsid w:val="00453C2B"/>
    <w:rsid w:val="00453E9E"/>
    <w:rsid w:val="004545DB"/>
    <w:rsid w:val="004565B1"/>
    <w:rsid w:val="004700EE"/>
    <w:rsid w:val="0047022F"/>
    <w:rsid w:val="0047197F"/>
    <w:rsid w:val="00472408"/>
    <w:rsid w:val="00483A9C"/>
    <w:rsid w:val="004840B9"/>
    <w:rsid w:val="00484FEC"/>
    <w:rsid w:val="004915B3"/>
    <w:rsid w:val="00497150"/>
    <w:rsid w:val="004A4E00"/>
    <w:rsid w:val="004B2390"/>
    <w:rsid w:val="004B42D1"/>
    <w:rsid w:val="004B4B60"/>
    <w:rsid w:val="004C106C"/>
    <w:rsid w:val="004C4A15"/>
    <w:rsid w:val="004D4E68"/>
    <w:rsid w:val="004E031F"/>
    <w:rsid w:val="004F4498"/>
    <w:rsid w:val="004F5776"/>
    <w:rsid w:val="00500211"/>
    <w:rsid w:val="00504078"/>
    <w:rsid w:val="0051384E"/>
    <w:rsid w:val="00513EE0"/>
    <w:rsid w:val="0051734B"/>
    <w:rsid w:val="00524FE7"/>
    <w:rsid w:val="00525CA0"/>
    <w:rsid w:val="005263AB"/>
    <w:rsid w:val="00530A66"/>
    <w:rsid w:val="00533DD1"/>
    <w:rsid w:val="00544B47"/>
    <w:rsid w:val="00545761"/>
    <w:rsid w:val="00545D1A"/>
    <w:rsid w:val="0055122F"/>
    <w:rsid w:val="005515ED"/>
    <w:rsid w:val="00555D43"/>
    <w:rsid w:val="00555DEF"/>
    <w:rsid w:val="005573BD"/>
    <w:rsid w:val="00560099"/>
    <w:rsid w:val="00560C85"/>
    <w:rsid w:val="00561300"/>
    <w:rsid w:val="005632FC"/>
    <w:rsid w:val="00564739"/>
    <w:rsid w:val="00565A5F"/>
    <w:rsid w:val="00570CB6"/>
    <w:rsid w:val="00571CB6"/>
    <w:rsid w:val="00572D91"/>
    <w:rsid w:val="00583B33"/>
    <w:rsid w:val="0059259C"/>
    <w:rsid w:val="00592BCC"/>
    <w:rsid w:val="005A0880"/>
    <w:rsid w:val="005A08ED"/>
    <w:rsid w:val="005A3F36"/>
    <w:rsid w:val="005A3FCB"/>
    <w:rsid w:val="005B2032"/>
    <w:rsid w:val="005B6476"/>
    <w:rsid w:val="005C2997"/>
    <w:rsid w:val="005C7BA5"/>
    <w:rsid w:val="005D17E0"/>
    <w:rsid w:val="005D64FC"/>
    <w:rsid w:val="005D7107"/>
    <w:rsid w:val="005E4C19"/>
    <w:rsid w:val="005E5F20"/>
    <w:rsid w:val="005F3095"/>
    <w:rsid w:val="005F41AC"/>
    <w:rsid w:val="005F421B"/>
    <w:rsid w:val="005F4E56"/>
    <w:rsid w:val="005F4E87"/>
    <w:rsid w:val="005F7AD9"/>
    <w:rsid w:val="00605A6B"/>
    <w:rsid w:val="00605E3C"/>
    <w:rsid w:val="00606F19"/>
    <w:rsid w:val="0061014F"/>
    <w:rsid w:val="0061320A"/>
    <w:rsid w:val="00615C03"/>
    <w:rsid w:val="00617B9D"/>
    <w:rsid w:val="00620D86"/>
    <w:rsid w:val="006235C5"/>
    <w:rsid w:val="00625997"/>
    <w:rsid w:val="00640AEA"/>
    <w:rsid w:val="00644E17"/>
    <w:rsid w:val="00661726"/>
    <w:rsid w:val="00664CDC"/>
    <w:rsid w:val="006670F7"/>
    <w:rsid w:val="00671E9D"/>
    <w:rsid w:val="00675553"/>
    <w:rsid w:val="006804AF"/>
    <w:rsid w:val="006808E0"/>
    <w:rsid w:val="006823C5"/>
    <w:rsid w:val="00684066"/>
    <w:rsid w:val="00686901"/>
    <w:rsid w:val="00690393"/>
    <w:rsid w:val="00694FBD"/>
    <w:rsid w:val="006974AA"/>
    <w:rsid w:val="006A717B"/>
    <w:rsid w:val="006B0ABA"/>
    <w:rsid w:val="006B2041"/>
    <w:rsid w:val="006B69DB"/>
    <w:rsid w:val="006C08F0"/>
    <w:rsid w:val="006C3914"/>
    <w:rsid w:val="006C6A38"/>
    <w:rsid w:val="006C75A7"/>
    <w:rsid w:val="006D1DC3"/>
    <w:rsid w:val="006D2BFC"/>
    <w:rsid w:val="006D4C6A"/>
    <w:rsid w:val="006F7244"/>
    <w:rsid w:val="006F7435"/>
    <w:rsid w:val="00704F43"/>
    <w:rsid w:val="00711513"/>
    <w:rsid w:val="0071431C"/>
    <w:rsid w:val="00714B2C"/>
    <w:rsid w:val="00717644"/>
    <w:rsid w:val="00720C94"/>
    <w:rsid w:val="007235EE"/>
    <w:rsid w:val="00732D3F"/>
    <w:rsid w:val="00732DFA"/>
    <w:rsid w:val="00733A8A"/>
    <w:rsid w:val="00734C6F"/>
    <w:rsid w:val="00741AED"/>
    <w:rsid w:val="00741B08"/>
    <w:rsid w:val="00742256"/>
    <w:rsid w:val="00744F91"/>
    <w:rsid w:val="00747E79"/>
    <w:rsid w:val="0075331F"/>
    <w:rsid w:val="0075370A"/>
    <w:rsid w:val="00753EF0"/>
    <w:rsid w:val="0075644B"/>
    <w:rsid w:val="00756624"/>
    <w:rsid w:val="007571E1"/>
    <w:rsid w:val="007600E5"/>
    <w:rsid w:val="007643C8"/>
    <w:rsid w:val="00764BA1"/>
    <w:rsid w:val="007672B4"/>
    <w:rsid w:val="00770FEF"/>
    <w:rsid w:val="00772AB7"/>
    <w:rsid w:val="00773140"/>
    <w:rsid w:val="00773AD9"/>
    <w:rsid w:val="007749D9"/>
    <w:rsid w:val="007755EA"/>
    <w:rsid w:val="0077707D"/>
    <w:rsid w:val="00782B0F"/>
    <w:rsid w:val="0078371E"/>
    <w:rsid w:val="00791DDE"/>
    <w:rsid w:val="0079271F"/>
    <w:rsid w:val="00794127"/>
    <w:rsid w:val="00796008"/>
    <w:rsid w:val="007A3B36"/>
    <w:rsid w:val="007A4E3C"/>
    <w:rsid w:val="007B097A"/>
    <w:rsid w:val="007B1329"/>
    <w:rsid w:val="007B3585"/>
    <w:rsid w:val="007C3C3D"/>
    <w:rsid w:val="007C3DFC"/>
    <w:rsid w:val="007C5EE1"/>
    <w:rsid w:val="007D0F23"/>
    <w:rsid w:val="007E0030"/>
    <w:rsid w:val="007E12F0"/>
    <w:rsid w:val="007E1AB2"/>
    <w:rsid w:val="007E32B2"/>
    <w:rsid w:val="007E4B95"/>
    <w:rsid w:val="007E50AE"/>
    <w:rsid w:val="007E5385"/>
    <w:rsid w:val="007F0744"/>
    <w:rsid w:val="007F0BC6"/>
    <w:rsid w:val="007F2017"/>
    <w:rsid w:val="00802882"/>
    <w:rsid w:val="00811A27"/>
    <w:rsid w:val="008137A0"/>
    <w:rsid w:val="00814F71"/>
    <w:rsid w:val="00825544"/>
    <w:rsid w:val="008301B6"/>
    <w:rsid w:val="00831787"/>
    <w:rsid w:val="00833CD1"/>
    <w:rsid w:val="00836295"/>
    <w:rsid w:val="008368E7"/>
    <w:rsid w:val="00850D64"/>
    <w:rsid w:val="008543DE"/>
    <w:rsid w:val="00855B5C"/>
    <w:rsid w:val="00856C78"/>
    <w:rsid w:val="00860490"/>
    <w:rsid w:val="00861314"/>
    <w:rsid w:val="008625C1"/>
    <w:rsid w:val="008647C9"/>
    <w:rsid w:val="00865C24"/>
    <w:rsid w:val="00875FD5"/>
    <w:rsid w:val="008760DE"/>
    <w:rsid w:val="00882509"/>
    <w:rsid w:val="00886AF3"/>
    <w:rsid w:val="00890CF3"/>
    <w:rsid w:val="008977A0"/>
    <w:rsid w:val="008A0915"/>
    <w:rsid w:val="008A2912"/>
    <w:rsid w:val="008A32C7"/>
    <w:rsid w:val="008A399D"/>
    <w:rsid w:val="008A5D22"/>
    <w:rsid w:val="008A6E00"/>
    <w:rsid w:val="008A7B08"/>
    <w:rsid w:val="008B0159"/>
    <w:rsid w:val="008B2D76"/>
    <w:rsid w:val="008C5282"/>
    <w:rsid w:val="008C6E15"/>
    <w:rsid w:val="008D34BB"/>
    <w:rsid w:val="008D6AF0"/>
    <w:rsid w:val="008E3112"/>
    <w:rsid w:val="008F4A16"/>
    <w:rsid w:val="009029E1"/>
    <w:rsid w:val="00910037"/>
    <w:rsid w:val="009130AA"/>
    <w:rsid w:val="009141EB"/>
    <w:rsid w:val="00914B0C"/>
    <w:rsid w:val="00914D90"/>
    <w:rsid w:val="009203DF"/>
    <w:rsid w:val="009253EC"/>
    <w:rsid w:val="0093352B"/>
    <w:rsid w:val="00936876"/>
    <w:rsid w:val="00942F41"/>
    <w:rsid w:val="0094322E"/>
    <w:rsid w:val="009465A0"/>
    <w:rsid w:val="00946FE7"/>
    <w:rsid w:val="00955CC7"/>
    <w:rsid w:val="00956435"/>
    <w:rsid w:val="00957B2A"/>
    <w:rsid w:val="00962A94"/>
    <w:rsid w:val="00970099"/>
    <w:rsid w:val="00972AB1"/>
    <w:rsid w:val="00973A45"/>
    <w:rsid w:val="00975666"/>
    <w:rsid w:val="009757F0"/>
    <w:rsid w:val="009826E3"/>
    <w:rsid w:val="0098453F"/>
    <w:rsid w:val="00995F14"/>
    <w:rsid w:val="009A2677"/>
    <w:rsid w:val="009B2956"/>
    <w:rsid w:val="009B4FE2"/>
    <w:rsid w:val="009C29E2"/>
    <w:rsid w:val="009D335E"/>
    <w:rsid w:val="009D547D"/>
    <w:rsid w:val="009D67B4"/>
    <w:rsid w:val="009E14E0"/>
    <w:rsid w:val="009E5D62"/>
    <w:rsid w:val="009F2CB0"/>
    <w:rsid w:val="009F6097"/>
    <w:rsid w:val="00A04F75"/>
    <w:rsid w:val="00A067DD"/>
    <w:rsid w:val="00A06C82"/>
    <w:rsid w:val="00A117A5"/>
    <w:rsid w:val="00A1368F"/>
    <w:rsid w:val="00A200AF"/>
    <w:rsid w:val="00A21006"/>
    <w:rsid w:val="00A219CA"/>
    <w:rsid w:val="00A24A83"/>
    <w:rsid w:val="00A2638E"/>
    <w:rsid w:val="00A27209"/>
    <w:rsid w:val="00A27AD2"/>
    <w:rsid w:val="00A3037C"/>
    <w:rsid w:val="00A30C20"/>
    <w:rsid w:val="00A40376"/>
    <w:rsid w:val="00A43CC9"/>
    <w:rsid w:val="00A53411"/>
    <w:rsid w:val="00A54EFD"/>
    <w:rsid w:val="00A5626B"/>
    <w:rsid w:val="00A61E6C"/>
    <w:rsid w:val="00A63BE2"/>
    <w:rsid w:val="00A709AD"/>
    <w:rsid w:val="00A766CB"/>
    <w:rsid w:val="00A81074"/>
    <w:rsid w:val="00A84A7F"/>
    <w:rsid w:val="00A8545E"/>
    <w:rsid w:val="00A92042"/>
    <w:rsid w:val="00A93CF2"/>
    <w:rsid w:val="00A977E0"/>
    <w:rsid w:val="00AA3D32"/>
    <w:rsid w:val="00AA4915"/>
    <w:rsid w:val="00AA6B8B"/>
    <w:rsid w:val="00AA6D8B"/>
    <w:rsid w:val="00AA6E65"/>
    <w:rsid w:val="00AA6FB1"/>
    <w:rsid w:val="00AB1375"/>
    <w:rsid w:val="00AB3219"/>
    <w:rsid w:val="00AB59EF"/>
    <w:rsid w:val="00AC608B"/>
    <w:rsid w:val="00AC69C2"/>
    <w:rsid w:val="00AD4505"/>
    <w:rsid w:val="00AE2A98"/>
    <w:rsid w:val="00AE2FFB"/>
    <w:rsid w:val="00AE4F01"/>
    <w:rsid w:val="00AF2550"/>
    <w:rsid w:val="00B059F2"/>
    <w:rsid w:val="00B078D0"/>
    <w:rsid w:val="00B07CD3"/>
    <w:rsid w:val="00B16202"/>
    <w:rsid w:val="00B24288"/>
    <w:rsid w:val="00B26F1F"/>
    <w:rsid w:val="00B27CE8"/>
    <w:rsid w:val="00B30CB3"/>
    <w:rsid w:val="00B3366D"/>
    <w:rsid w:val="00B345D1"/>
    <w:rsid w:val="00B37D85"/>
    <w:rsid w:val="00B404D6"/>
    <w:rsid w:val="00B42271"/>
    <w:rsid w:val="00B477EF"/>
    <w:rsid w:val="00B5068E"/>
    <w:rsid w:val="00B5166F"/>
    <w:rsid w:val="00B56701"/>
    <w:rsid w:val="00B61F14"/>
    <w:rsid w:val="00B64211"/>
    <w:rsid w:val="00B666A1"/>
    <w:rsid w:val="00B66978"/>
    <w:rsid w:val="00B6727A"/>
    <w:rsid w:val="00B73BF4"/>
    <w:rsid w:val="00B75476"/>
    <w:rsid w:val="00B760B1"/>
    <w:rsid w:val="00B76746"/>
    <w:rsid w:val="00B76DB9"/>
    <w:rsid w:val="00B8793D"/>
    <w:rsid w:val="00B90B75"/>
    <w:rsid w:val="00B94462"/>
    <w:rsid w:val="00BA4688"/>
    <w:rsid w:val="00BA4740"/>
    <w:rsid w:val="00BA5292"/>
    <w:rsid w:val="00BB2809"/>
    <w:rsid w:val="00BB4A09"/>
    <w:rsid w:val="00BB58EA"/>
    <w:rsid w:val="00BC2F8B"/>
    <w:rsid w:val="00BD192B"/>
    <w:rsid w:val="00BD1B02"/>
    <w:rsid w:val="00BD657D"/>
    <w:rsid w:val="00BE4F34"/>
    <w:rsid w:val="00BE5B58"/>
    <w:rsid w:val="00BF25F0"/>
    <w:rsid w:val="00BF3E4C"/>
    <w:rsid w:val="00C00415"/>
    <w:rsid w:val="00C0380E"/>
    <w:rsid w:val="00C16826"/>
    <w:rsid w:val="00C3202F"/>
    <w:rsid w:val="00C336DB"/>
    <w:rsid w:val="00C371D9"/>
    <w:rsid w:val="00C37411"/>
    <w:rsid w:val="00C425B5"/>
    <w:rsid w:val="00C538EC"/>
    <w:rsid w:val="00C57A7C"/>
    <w:rsid w:val="00C6151B"/>
    <w:rsid w:val="00C7086B"/>
    <w:rsid w:val="00C720F7"/>
    <w:rsid w:val="00C7294B"/>
    <w:rsid w:val="00C74D9E"/>
    <w:rsid w:val="00C7511C"/>
    <w:rsid w:val="00C8034A"/>
    <w:rsid w:val="00C86708"/>
    <w:rsid w:val="00C93283"/>
    <w:rsid w:val="00C96034"/>
    <w:rsid w:val="00C963AA"/>
    <w:rsid w:val="00C973B9"/>
    <w:rsid w:val="00CA1AB2"/>
    <w:rsid w:val="00CA48B6"/>
    <w:rsid w:val="00CB4FDC"/>
    <w:rsid w:val="00CB5B07"/>
    <w:rsid w:val="00CB6AFA"/>
    <w:rsid w:val="00CD63BD"/>
    <w:rsid w:val="00CD6660"/>
    <w:rsid w:val="00CE10DE"/>
    <w:rsid w:val="00CE28C8"/>
    <w:rsid w:val="00CE6D13"/>
    <w:rsid w:val="00CF449E"/>
    <w:rsid w:val="00CF4733"/>
    <w:rsid w:val="00CF6FE4"/>
    <w:rsid w:val="00CF70FE"/>
    <w:rsid w:val="00D00D61"/>
    <w:rsid w:val="00D04B62"/>
    <w:rsid w:val="00D112A4"/>
    <w:rsid w:val="00D15A30"/>
    <w:rsid w:val="00D17723"/>
    <w:rsid w:val="00D27315"/>
    <w:rsid w:val="00D30199"/>
    <w:rsid w:val="00D318C2"/>
    <w:rsid w:val="00D31E56"/>
    <w:rsid w:val="00D33380"/>
    <w:rsid w:val="00D42D29"/>
    <w:rsid w:val="00D44A3E"/>
    <w:rsid w:val="00D44C59"/>
    <w:rsid w:val="00D4567D"/>
    <w:rsid w:val="00D52DBB"/>
    <w:rsid w:val="00D53A45"/>
    <w:rsid w:val="00D544ED"/>
    <w:rsid w:val="00D5519D"/>
    <w:rsid w:val="00D5668E"/>
    <w:rsid w:val="00D56E34"/>
    <w:rsid w:val="00D63FF5"/>
    <w:rsid w:val="00D718BF"/>
    <w:rsid w:val="00D72B74"/>
    <w:rsid w:val="00D80147"/>
    <w:rsid w:val="00D908AC"/>
    <w:rsid w:val="00D94EE7"/>
    <w:rsid w:val="00DA0D7A"/>
    <w:rsid w:val="00DA6890"/>
    <w:rsid w:val="00DA79DF"/>
    <w:rsid w:val="00DB4C89"/>
    <w:rsid w:val="00DC0B65"/>
    <w:rsid w:val="00DC1437"/>
    <w:rsid w:val="00DD0787"/>
    <w:rsid w:val="00DD0875"/>
    <w:rsid w:val="00DD45C1"/>
    <w:rsid w:val="00DE000D"/>
    <w:rsid w:val="00DE2ADE"/>
    <w:rsid w:val="00DE2D3D"/>
    <w:rsid w:val="00DE6BD4"/>
    <w:rsid w:val="00DF5015"/>
    <w:rsid w:val="00DF5D28"/>
    <w:rsid w:val="00DF7CD7"/>
    <w:rsid w:val="00E02328"/>
    <w:rsid w:val="00E0568D"/>
    <w:rsid w:val="00E06D8D"/>
    <w:rsid w:val="00E07C0A"/>
    <w:rsid w:val="00E10064"/>
    <w:rsid w:val="00E121A8"/>
    <w:rsid w:val="00E14795"/>
    <w:rsid w:val="00E14BE0"/>
    <w:rsid w:val="00E1586C"/>
    <w:rsid w:val="00E16AFD"/>
    <w:rsid w:val="00E21702"/>
    <w:rsid w:val="00E272B7"/>
    <w:rsid w:val="00E3123C"/>
    <w:rsid w:val="00E36A49"/>
    <w:rsid w:val="00E373A6"/>
    <w:rsid w:val="00E45D49"/>
    <w:rsid w:val="00E56A25"/>
    <w:rsid w:val="00E62061"/>
    <w:rsid w:val="00E66056"/>
    <w:rsid w:val="00E80E58"/>
    <w:rsid w:val="00E820D1"/>
    <w:rsid w:val="00E84A03"/>
    <w:rsid w:val="00E86342"/>
    <w:rsid w:val="00E94645"/>
    <w:rsid w:val="00E94AD6"/>
    <w:rsid w:val="00E97517"/>
    <w:rsid w:val="00EB6D0D"/>
    <w:rsid w:val="00EC014A"/>
    <w:rsid w:val="00EC2AA1"/>
    <w:rsid w:val="00EE1DCE"/>
    <w:rsid w:val="00EE3E8E"/>
    <w:rsid w:val="00EE4F03"/>
    <w:rsid w:val="00EE4F2D"/>
    <w:rsid w:val="00EF15A3"/>
    <w:rsid w:val="00F0149D"/>
    <w:rsid w:val="00F02D1A"/>
    <w:rsid w:val="00F07735"/>
    <w:rsid w:val="00F20EAC"/>
    <w:rsid w:val="00F249C2"/>
    <w:rsid w:val="00F25C32"/>
    <w:rsid w:val="00F36AB1"/>
    <w:rsid w:val="00F40DF0"/>
    <w:rsid w:val="00F41968"/>
    <w:rsid w:val="00F51719"/>
    <w:rsid w:val="00F51FF1"/>
    <w:rsid w:val="00F52034"/>
    <w:rsid w:val="00F53772"/>
    <w:rsid w:val="00F5790E"/>
    <w:rsid w:val="00F61A28"/>
    <w:rsid w:val="00F62BA9"/>
    <w:rsid w:val="00F62FAF"/>
    <w:rsid w:val="00F67B21"/>
    <w:rsid w:val="00F67F15"/>
    <w:rsid w:val="00F7172B"/>
    <w:rsid w:val="00F73673"/>
    <w:rsid w:val="00F800B9"/>
    <w:rsid w:val="00F86681"/>
    <w:rsid w:val="00FA43A6"/>
    <w:rsid w:val="00FB12D9"/>
    <w:rsid w:val="00FB3B5E"/>
    <w:rsid w:val="00FB40E2"/>
    <w:rsid w:val="00FB56CE"/>
    <w:rsid w:val="00FB7BB0"/>
    <w:rsid w:val="00FC0CD6"/>
    <w:rsid w:val="00FD19F8"/>
    <w:rsid w:val="00FD2EA1"/>
    <w:rsid w:val="00FD4036"/>
    <w:rsid w:val="00FD4C0B"/>
    <w:rsid w:val="00FD7CC9"/>
    <w:rsid w:val="00FE334F"/>
    <w:rsid w:val="00FF1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5B2"/>
    <w:rPr>
      <w:sz w:val="24"/>
    </w:rPr>
  </w:style>
  <w:style w:type="paragraph" w:styleId="Heading1">
    <w:name w:val="heading 1"/>
    <w:aliases w:val="Chapter Title"/>
    <w:basedOn w:val="Normal"/>
    <w:next w:val="Heading3"/>
    <w:qFormat/>
    <w:rsid w:val="002145B2"/>
    <w:pPr>
      <w:spacing w:after="120"/>
      <w:jc w:val="center"/>
      <w:outlineLvl w:val="0"/>
    </w:pPr>
    <w:rPr>
      <w:rFonts w:ascii="Arial" w:hAnsi="Arial" w:cs="Arial"/>
      <w:b/>
      <w:bCs/>
      <w:kern w:val="32"/>
      <w:sz w:val="32"/>
      <w:szCs w:val="32"/>
    </w:rPr>
  </w:style>
  <w:style w:type="paragraph" w:styleId="Heading2">
    <w:name w:val="heading 2"/>
    <w:aliases w:val="Section Title"/>
    <w:basedOn w:val="Normal"/>
    <w:next w:val="Heading3"/>
    <w:qFormat/>
    <w:rsid w:val="002145B2"/>
    <w:pPr>
      <w:spacing w:after="120"/>
      <w:jc w:val="center"/>
      <w:outlineLvl w:val="1"/>
    </w:pPr>
    <w:rPr>
      <w:rFonts w:ascii="Arial" w:hAnsi="Arial" w:cs="Arial"/>
      <w:b/>
      <w:bCs/>
      <w:iCs/>
      <w:kern w:val="32"/>
      <w:sz w:val="32"/>
      <w:szCs w:val="28"/>
    </w:rPr>
  </w:style>
  <w:style w:type="paragraph" w:styleId="Heading3">
    <w:name w:val="heading 3"/>
    <w:aliases w:val="Topic Title"/>
    <w:basedOn w:val="Normal"/>
    <w:next w:val="Normal"/>
    <w:qFormat/>
    <w:rsid w:val="002145B2"/>
    <w:pPr>
      <w:outlineLvl w:val="2"/>
    </w:pPr>
    <w:rPr>
      <w:rFonts w:ascii="Arial" w:hAnsi="Arial" w:cs="Arial"/>
      <w:b/>
      <w:bCs/>
      <w:sz w:val="32"/>
      <w:szCs w:val="26"/>
    </w:rPr>
  </w:style>
  <w:style w:type="paragraph" w:styleId="Heading4">
    <w:name w:val="heading 4"/>
    <w:aliases w:val="SubTopic Label"/>
    <w:basedOn w:val="Normal"/>
    <w:next w:val="Normal"/>
    <w:qFormat/>
    <w:rsid w:val="002145B2"/>
    <w:pPr>
      <w:outlineLvl w:val="3"/>
    </w:pPr>
    <w:rPr>
      <w:rFonts w:ascii="Arial" w:hAnsi="Arial"/>
      <w:b/>
      <w:bCs/>
      <w:sz w:val="20"/>
      <w:szCs w:val="28"/>
    </w:rPr>
  </w:style>
  <w:style w:type="paragraph" w:styleId="Heading5">
    <w:name w:val="heading 5"/>
    <w:aliases w:val="MicroTopic"/>
    <w:basedOn w:val="Normal"/>
    <w:next w:val="Normal"/>
    <w:qFormat/>
    <w:rsid w:val="002145B2"/>
    <w:pPr>
      <w:outlineLvl w:val="4"/>
    </w:pPr>
    <w:rPr>
      <w:rFonts w:ascii="Arial" w:hAnsi="Arial"/>
      <w:b/>
      <w:bCs/>
      <w:iCs/>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145B2"/>
    <w:pPr>
      <w:tabs>
        <w:tab w:val="center" w:pos="4320"/>
        <w:tab w:val="right" w:pos="8640"/>
      </w:tabs>
    </w:pPr>
  </w:style>
  <w:style w:type="paragraph" w:customStyle="1" w:styleId="separator">
    <w:name w:val="separator"/>
    <w:basedOn w:val="Normal"/>
    <w:next w:val="Normal"/>
    <w:rsid w:val="002145B2"/>
    <w:pPr>
      <w:pBdr>
        <w:top w:val="single" w:sz="6" w:space="1" w:color="auto"/>
        <w:between w:val="single" w:sz="6" w:space="1" w:color="auto"/>
      </w:pBdr>
      <w:spacing w:before="240"/>
      <w:ind w:left="1699"/>
    </w:pPr>
    <w:rPr>
      <w:sz w:val="20"/>
    </w:rPr>
  </w:style>
  <w:style w:type="paragraph" w:customStyle="1" w:styleId="BulletIndent1">
    <w:name w:val="Bullet Indent 1"/>
    <w:basedOn w:val="Normal"/>
    <w:rsid w:val="002145B2"/>
    <w:pPr>
      <w:numPr>
        <w:numId w:val="1"/>
      </w:numPr>
      <w:tabs>
        <w:tab w:val="clear" w:pos="576"/>
        <w:tab w:val="left" w:pos="432"/>
      </w:tabs>
      <w:ind w:left="432" w:hanging="288"/>
    </w:pPr>
  </w:style>
  <w:style w:type="paragraph" w:customStyle="1" w:styleId="BulletIndent2">
    <w:name w:val="Bullet Indent 2"/>
    <w:basedOn w:val="Normal"/>
    <w:rsid w:val="002145B2"/>
    <w:pPr>
      <w:numPr>
        <w:numId w:val="2"/>
      </w:numPr>
      <w:tabs>
        <w:tab w:val="clear" w:pos="1080"/>
        <w:tab w:val="left" w:pos="720"/>
      </w:tabs>
      <w:ind w:left="720" w:hanging="288"/>
    </w:pPr>
  </w:style>
  <w:style w:type="paragraph" w:styleId="TOC5">
    <w:name w:val="toc 5"/>
    <w:basedOn w:val="Normal"/>
    <w:next w:val="Normal"/>
    <w:autoRedefine/>
    <w:semiHidden/>
    <w:rsid w:val="002145B2"/>
    <w:pPr>
      <w:ind w:left="960"/>
    </w:pPr>
  </w:style>
  <w:style w:type="paragraph" w:customStyle="1" w:styleId="ContinueNextPage">
    <w:name w:val="Continue Next Page"/>
    <w:basedOn w:val="Normal"/>
    <w:rsid w:val="002145B2"/>
    <w:pPr>
      <w:pBdr>
        <w:top w:val="single" w:sz="6" w:space="1" w:color="auto"/>
        <w:between w:val="single" w:sz="6" w:space="1" w:color="auto"/>
      </w:pBdr>
      <w:ind w:left="1699"/>
      <w:jc w:val="right"/>
    </w:pPr>
    <w:rPr>
      <w:i/>
      <w:sz w:val="20"/>
    </w:rPr>
  </w:style>
  <w:style w:type="paragraph" w:customStyle="1" w:styleId="EmbeddedTable">
    <w:name w:val="Embedded Table"/>
    <w:basedOn w:val="Normal"/>
    <w:rsid w:val="002145B2"/>
    <w:pPr>
      <w:pBdr>
        <w:top w:val="single" w:sz="6" w:space="0" w:color="auto"/>
        <w:left w:val="single" w:sz="6" w:space="0" w:color="auto"/>
        <w:bottom w:val="single" w:sz="6" w:space="0" w:color="auto"/>
        <w:right w:val="single" w:sz="6" w:space="0" w:color="auto"/>
        <w:between w:val="single" w:sz="6" w:space="0" w:color="auto"/>
      </w:pBdr>
      <w:tabs>
        <w:tab w:val="left" w:pos="259"/>
        <w:tab w:val="left" w:pos="2880"/>
        <w:tab w:val="left" w:pos="3067"/>
      </w:tabs>
      <w:ind w:left="86" w:right="115"/>
    </w:pPr>
  </w:style>
  <w:style w:type="paragraph" w:styleId="TOC6">
    <w:name w:val="toc 6"/>
    <w:basedOn w:val="Normal"/>
    <w:next w:val="Normal"/>
    <w:autoRedefine/>
    <w:semiHidden/>
    <w:rsid w:val="002145B2"/>
    <w:pPr>
      <w:ind w:left="1200"/>
    </w:pPr>
  </w:style>
  <w:style w:type="paragraph" w:customStyle="1" w:styleId="MemoLine">
    <w:name w:val="Memo Line"/>
    <w:basedOn w:val="separator"/>
    <w:next w:val="Normal"/>
    <w:rsid w:val="002145B2"/>
    <w:pPr>
      <w:ind w:left="0"/>
    </w:pPr>
  </w:style>
  <w:style w:type="paragraph" w:styleId="TOC1">
    <w:name w:val="toc 1"/>
    <w:aliases w:val="access"/>
    <w:basedOn w:val="Normal"/>
    <w:next w:val="Normal"/>
    <w:autoRedefine/>
    <w:uiPriority w:val="39"/>
    <w:rsid w:val="0051384E"/>
    <w:pPr>
      <w:tabs>
        <w:tab w:val="right" w:pos="9360"/>
      </w:tabs>
      <w:spacing w:before="120"/>
    </w:pPr>
    <w:rPr>
      <w:rFonts w:ascii="Arial" w:hAnsi="Arial"/>
      <w:b/>
    </w:rPr>
  </w:style>
  <w:style w:type="paragraph" w:customStyle="1" w:styleId="BulletIndent3">
    <w:name w:val="Bullet Indent 3"/>
    <w:basedOn w:val="Normal"/>
    <w:rsid w:val="002145B2"/>
    <w:pPr>
      <w:numPr>
        <w:numId w:val="3"/>
      </w:numPr>
      <w:tabs>
        <w:tab w:val="clear" w:pos="1584"/>
        <w:tab w:val="left" w:pos="1008"/>
      </w:tabs>
      <w:ind w:left="1008" w:hanging="288"/>
    </w:pPr>
  </w:style>
  <w:style w:type="paragraph" w:customStyle="1" w:styleId="unadvnormal">
    <w:name w:val="unadv normal"/>
    <w:basedOn w:val="Normal"/>
    <w:rsid w:val="002145B2"/>
    <w:rPr>
      <w:sz w:val="20"/>
    </w:rPr>
  </w:style>
  <w:style w:type="paragraph" w:styleId="TOC9">
    <w:name w:val="toc 9"/>
    <w:basedOn w:val="Normal"/>
    <w:next w:val="Normal"/>
    <w:semiHidden/>
    <w:rsid w:val="002145B2"/>
    <w:pPr>
      <w:pBdr>
        <w:top w:val="single" w:sz="6" w:space="1" w:color="auto"/>
        <w:left w:val="single" w:sz="6" w:space="1" w:color="auto"/>
        <w:bottom w:val="single" w:sz="6" w:space="1" w:color="auto"/>
        <w:right w:val="single" w:sz="6" w:space="1" w:color="auto"/>
        <w:between w:val="single" w:sz="6" w:space="1" w:color="auto"/>
      </w:pBdr>
      <w:tabs>
        <w:tab w:val="right" w:pos="8640"/>
      </w:tabs>
      <w:ind w:left="1728"/>
    </w:pPr>
  </w:style>
  <w:style w:type="paragraph" w:styleId="TOC2">
    <w:name w:val="toc 2"/>
    <w:basedOn w:val="Normal"/>
    <w:next w:val="Normal"/>
    <w:autoRedefine/>
    <w:uiPriority w:val="39"/>
    <w:rsid w:val="002145B2"/>
    <w:pPr>
      <w:tabs>
        <w:tab w:val="right" w:leader="dot" w:pos="9360"/>
      </w:tabs>
      <w:ind w:left="216"/>
    </w:pPr>
    <w:rPr>
      <w:rFonts w:ascii="Arial" w:hAnsi="Arial"/>
    </w:rPr>
  </w:style>
  <w:style w:type="paragraph" w:customStyle="1" w:styleId="Section">
    <w:name w:val="Section"/>
    <w:basedOn w:val="Normal"/>
    <w:next w:val="Normal"/>
    <w:rsid w:val="002145B2"/>
  </w:style>
  <w:style w:type="paragraph" w:styleId="TOC3">
    <w:name w:val="toc 3"/>
    <w:basedOn w:val="Normal"/>
    <w:next w:val="Normal"/>
    <w:autoRedefine/>
    <w:semiHidden/>
    <w:rsid w:val="002145B2"/>
    <w:pPr>
      <w:tabs>
        <w:tab w:val="right" w:leader="dot" w:pos="9360"/>
      </w:tabs>
      <w:ind w:left="432"/>
    </w:pPr>
    <w:rPr>
      <w:rFonts w:ascii="Arial" w:hAnsi="Arial"/>
    </w:rPr>
  </w:style>
  <w:style w:type="paragraph" w:styleId="TOC4">
    <w:name w:val="toc 4"/>
    <w:basedOn w:val="Normal"/>
    <w:next w:val="Normal"/>
    <w:autoRedefine/>
    <w:semiHidden/>
    <w:rsid w:val="002145B2"/>
    <w:pPr>
      <w:tabs>
        <w:tab w:val="right" w:pos="9360"/>
      </w:tabs>
      <w:ind w:left="648"/>
    </w:pPr>
    <w:rPr>
      <w:rFonts w:ascii="Arial" w:hAnsi="Arial"/>
    </w:rPr>
  </w:style>
  <w:style w:type="paragraph" w:styleId="TOC7">
    <w:name w:val="toc 7"/>
    <w:basedOn w:val="Normal"/>
    <w:next w:val="Normal"/>
    <w:autoRedefine/>
    <w:semiHidden/>
    <w:rsid w:val="002145B2"/>
    <w:pPr>
      <w:ind w:left="1440"/>
    </w:pPr>
  </w:style>
  <w:style w:type="paragraph" w:styleId="PlainText">
    <w:name w:val="Plain Text"/>
    <w:link w:val="PlainTextChar"/>
    <w:rsid w:val="002145B2"/>
    <w:rPr>
      <w:rFonts w:cs="Courier New"/>
      <w:sz w:val="24"/>
    </w:rPr>
  </w:style>
  <w:style w:type="paragraph" w:styleId="TOC8">
    <w:name w:val="toc 8"/>
    <w:basedOn w:val="Normal"/>
    <w:next w:val="Normal"/>
    <w:autoRedefine/>
    <w:semiHidden/>
    <w:rsid w:val="002145B2"/>
    <w:pPr>
      <w:ind w:left="1680"/>
    </w:pPr>
  </w:style>
  <w:style w:type="character" w:styleId="Hyperlink">
    <w:name w:val="Hyperlink"/>
    <w:basedOn w:val="DefaultParagraphFont"/>
    <w:uiPriority w:val="99"/>
    <w:rsid w:val="002145B2"/>
    <w:rPr>
      <w:color w:val="0000FF"/>
      <w:u w:val="single"/>
    </w:rPr>
  </w:style>
  <w:style w:type="character" w:styleId="FollowedHyperlink">
    <w:name w:val="FollowedHyperlink"/>
    <w:basedOn w:val="DefaultParagraphFont"/>
    <w:rsid w:val="002145B2"/>
    <w:rPr>
      <w:color w:val="800080"/>
      <w:u w:val="single"/>
    </w:rPr>
  </w:style>
  <w:style w:type="paragraph" w:customStyle="1" w:styleId="tabletop">
    <w:name w:val="tabletop"/>
    <w:autoRedefine/>
    <w:rsid w:val="002145B2"/>
    <w:rPr>
      <w:rFonts w:ascii="Arial" w:hAnsi="Arial"/>
      <w:b/>
    </w:rPr>
  </w:style>
  <w:style w:type="paragraph" w:styleId="Footer">
    <w:name w:val="footer"/>
    <w:basedOn w:val="Normal"/>
    <w:link w:val="FooterChar"/>
    <w:uiPriority w:val="99"/>
    <w:rsid w:val="002145B2"/>
    <w:pPr>
      <w:tabs>
        <w:tab w:val="center" w:pos="4320"/>
        <w:tab w:val="right" w:pos="8640"/>
      </w:tabs>
    </w:pPr>
  </w:style>
  <w:style w:type="character" w:customStyle="1" w:styleId="PlainTextChar">
    <w:name w:val="Plain Text Char"/>
    <w:basedOn w:val="DefaultParagraphFont"/>
    <w:link w:val="PlainText"/>
    <w:rsid w:val="00A24A83"/>
    <w:rPr>
      <w:rFonts w:cs="Courier New"/>
      <w:sz w:val="24"/>
    </w:rPr>
  </w:style>
  <w:style w:type="paragraph" w:customStyle="1" w:styleId="StylePlainText16ptText1BottomSinglesolidlineText">
    <w:name w:val="Style Plain Text + 16 pt Text 1 Bottom: (Single solid line Text ..."/>
    <w:basedOn w:val="PlainText"/>
    <w:rsid w:val="00A24A83"/>
    <w:pPr>
      <w:pBdr>
        <w:bottom w:val="single" w:sz="18" w:space="10" w:color="7F7F7F" w:themeColor="text1" w:themeTint="80"/>
      </w:pBdr>
    </w:pPr>
    <w:rPr>
      <w:rFonts w:ascii="Tahoma" w:hAnsi="Tahoma" w:cs="Times New Roman"/>
      <w:color w:val="7F7F7F" w:themeColor="text1" w:themeTint="80"/>
      <w:sz w:val="36"/>
    </w:rPr>
  </w:style>
  <w:style w:type="paragraph" w:customStyle="1" w:styleId="StyleHeading1ChapterTitleBlue">
    <w:name w:val="Style Heading 1Chapter Title + Blue"/>
    <w:basedOn w:val="Heading1"/>
    <w:rsid w:val="00A24A83"/>
    <w:pPr>
      <w:spacing w:before="120" w:after="480"/>
    </w:pPr>
    <w:rPr>
      <w:rFonts w:ascii="Tahoma" w:hAnsi="Tahoma"/>
      <w:color w:val="0000FF"/>
      <w:sz w:val="44"/>
    </w:rPr>
  </w:style>
  <w:style w:type="paragraph" w:customStyle="1" w:styleId="ManualSubtitle">
    <w:name w:val="Manual Subtitle"/>
    <w:basedOn w:val="PlainText"/>
    <w:rsid w:val="00A24A83"/>
    <w:pPr>
      <w:pBdr>
        <w:bottom w:val="single" w:sz="18" w:space="10" w:color="7F7F7F" w:themeColor="text1" w:themeTint="80"/>
      </w:pBdr>
    </w:pPr>
    <w:rPr>
      <w:rFonts w:ascii="Arial" w:hAnsi="Arial" w:cs="Times New Roman"/>
      <w:color w:val="7F7F7F" w:themeColor="text1" w:themeTint="80"/>
      <w:sz w:val="36"/>
    </w:rPr>
  </w:style>
  <w:style w:type="paragraph" w:customStyle="1" w:styleId="ManualTitle">
    <w:name w:val="Manual Title"/>
    <w:basedOn w:val="PlainText"/>
    <w:rsid w:val="00A24A83"/>
    <w:pPr>
      <w:pBdr>
        <w:top w:val="single" w:sz="18" w:space="10" w:color="7F7F7F" w:themeColor="text1" w:themeTint="80"/>
      </w:pBdr>
    </w:pPr>
    <w:rPr>
      <w:rFonts w:ascii="Arial Black" w:hAnsi="Arial Black" w:cs="Times New Roman"/>
      <w:sz w:val="72"/>
    </w:rPr>
  </w:style>
  <w:style w:type="paragraph" w:styleId="NormalWeb">
    <w:name w:val="Normal (Web)"/>
    <w:basedOn w:val="Normal"/>
    <w:uiPriority w:val="99"/>
    <w:unhideWhenUsed/>
    <w:rsid w:val="0051384E"/>
    <w:pPr>
      <w:spacing w:before="100" w:beforeAutospacing="1" w:after="100" w:afterAutospacing="1"/>
    </w:pPr>
    <w:rPr>
      <w:szCs w:val="24"/>
    </w:rPr>
  </w:style>
  <w:style w:type="table" w:styleId="TableGrid">
    <w:name w:val="Table Grid"/>
    <w:basedOn w:val="TableNormal"/>
    <w:rsid w:val="00DE2D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6B2041"/>
    <w:rPr>
      <w:rFonts w:ascii="Tahoma" w:hAnsi="Tahoma" w:cs="Tahoma"/>
      <w:sz w:val="16"/>
      <w:szCs w:val="16"/>
    </w:rPr>
  </w:style>
  <w:style w:type="character" w:customStyle="1" w:styleId="BalloonTextChar">
    <w:name w:val="Balloon Text Char"/>
    <w:basedOn w:val="DefaultParagraphFont"/>
    <w:link w:val="BalloonText"/>
    <w:rsid w:val="006B2041"/>
    <w:rPr>
      <w:rFonts w:ascii="Tahoma" w:hAnsi="Tahoma" w:cs="Tahoma"/>
      <w:sz w:val="16"/>
      <w:szCs w:val="16"/>
    </w:rPr>
  </w:style>
  <w:style w:type="paragraph" w:styleId="ListParagraph">
    <w:name w:val="List Paragraph"/>
    <w:basedOn w:val="Normal"/>
    <w:uiPriority w:val="34"/>
    <w:qFormat/>
    <w:rsid w:val="008D6AF0"/>
    <w:pPr>
      <w:spacing w:after="200" w:line="276" w:lineRule="auto"/>
      <w:ind w:left="720"/>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42256"/>
    <w:rPr>
      <w:sz w:val="24"/>
    </w:rPr>
  </w:style>
  <w:style w:type="character" w:styleId="CommentReference">
    <w:name w:val="annotation reference"/>
    <w:basedOn w:val="DefaultParagraphFont"/>
    <w:rsid w:val="000A3362"/>
    <w:rPr>
      <w:sz w:val="16"/>
      <w:szCs w:val="16"/>
    </w:rPr>
  </w:style>
  <w:style w:type="paragraph" w:styleId="CommentText">
    <w:name w:val="annotation text"/>
    <w:basedOn w:val="Normal"/>
    <w:link w:val="CommentTextChar"/>
    <w:rsid w:val="000A3362"/>
    <w:rPr>
      <w:sz w:val="20"/>
    </w:rPr>
  </w:style>
  <w:style w:type="character" w:customStyle="1" w:styleId="CommentTextChar">
    <w:name w:val="Comment Text Char"/>
    <w:basedOn w:val="DefaultParagraphFont"/>
    <w:link w:val="CommentText"/>
    <w:rsid w:val="000A3362"/>
  </w:style>
  <w:style w:type="paragraph" w:styleId="CommentSubject">
    <w:name w:val="annotation subject"/>
    <w:basedOn w:val="CommentText"/>
    <w:next w:val="CommentText"/>
    <w:link w:val="CommentSubjectChar"/>
    <w:rsid w:val="000A3362"/>
    <w:rPr>
      <w:b/>
      <w:bCs/>
    </w:rPr>
  </w:style>
  <w:style w:type="character" w:customStyle="1" w:styleId="CommentSubjectChar">
    <w:name w:val="Comment Subject Char"/>
    <w:basedOn w:val="CommentTextChar"/>
    <w:link w:val="CommentSubject"/>
    <w:rsid w:val="000A3362"/>
    <w:rPr>
      <w:b/>
      <w:bCs/>
    </w:rPr>
  </w:style>
  <w:style w:type="table" w:styleId="Table3Deffects1">
    <w:name w:val="Table 3D effects 1"/>
    <w:basedOn w:val="TableNormal"/>
    <w:rsid w:val="000D5D0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D5D0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641156929">
      <w:bodyDiv w:val="1"/>
      <w:marLeft w:val="0"/>
      <w:marRight w:val="0"/>
      <w:marTop w:val="0"/>
      <w:marBottom w:val="0"/>
      <w:divBdr>
        <w:top w:val="none" w:sz="0" w:space="0" w:color="auto"/>
        <w:left w:val="none" w:sz="0" w:space="0" w:color="auto"/>
        <w:bottom w:val="none" w:sz="0" w:space="0" w:color="auto"/>
        <w:right w:val="none" w:sz="0" w:space="0" w:color="auto"/>
      </w:divBdr>
    </w:div>
    <w:div w:id="1227449393">
      <w:bodyDiv w:val="1"/>
      <w:marLeft w:val="0"/>
      <w:marRight w:val="0"/>
      <w:marTop w:val="0"/>
      <w:marBottom w:val="0"/>
      <w:divBdr>
        <w:top w:val="none" w:sz="0" w:space="0" w:color="auto"/>
        <w:left w:val="none" w:sz="0" w:space="0" w:color="auto"/>
        <w:bottom w:val="none" w:sz="0" w:space="0" w:color="auto"/>
        <w:right w:val="none" w:sz="0" w:space="0" w:color="auto"/>
      </w:divBdr>
      <w:divsChild>
        <w:div w:id="1209536385">
          <w:marLeft w:val="1166"/>
          <w:marRight w:val="0"/>
          <w:marTop w:val="96"/>
          <w:marBottom w:val="0"/>
          <w:divBdr>
            <w:top w:val="none" w:sz="0" w:space="0" w:color="auto"/>
            <w:left w:val="none" w:sz="0" w:space="0" w:color="auto"/>
            <w:bottom w:val="none" w:sz="0" w:space="0" w:color="auto"/>
            <w:right w:val="none" w:sz="0" w:space="0" w:color="auto"/>
          </w:divBdr>
        </w:div>
      </w:divsChild>
    </w:div>
    <w:div w:id="143270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naylor\Application%20Data\Microsoft\Templates\DocuTool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70010-0AE1-4BA7-9B9C-FDADD8C14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DocuTools.dotm</Template>
  <TotalTime>3</TotalTime>
  <Pages>28</Pages>
  <Words>7191</Words>
  <Characters>31325</Characters>
  <Application>Microsoft Office Word</Application>
  <DocSecurity>0</DocSecurity>
  <Lines>261</Lines>
  <Paragraphs>76</Paragraphs>
  <ScaleCrop>false</ScaleCrop>
  <HeadingPairs>
    <vt:vector size="2" baseType="variant">
      <vt:variant>
        <vt:lpstr>Title</vt:lpstr>
      </vt:variant>
      <vt:variant>
        <vt:i4>1</vt:i4>
      </vt:variant>
    </vt:vector>
  </HeadingPairs>
  <TitlesOfParts>
    <vt:vector size="1" baseType="lpstr">
      <vt:lpstr/>
    </vt:vector>
  </TitlesOfParts>
  <Company>PTA, Inc.</Company>
  <LinksUpToDate>false</LinksUpToDate>
  <CharactersWithSpaces>38440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badams</dc:creator>
  <cp:lastModifiedBy>wnaylor</cp:lastModifiedBy>
  <cp:revision>2</cp:revision>
  <cp:lastPrinted>2011-01-05T20:00:00Z</cp:lastPrinted>
  <dcterms:created xsi:type="dcterms:W3CDTF">2011-01-11T14:55:00Z</dcterms:created>
  <dcterms:modified xsi:type="dcterms:W3CDTF">2011-01-11T14:55:00Z</dcterms:modified>
</cp:coreProperties>
</file>